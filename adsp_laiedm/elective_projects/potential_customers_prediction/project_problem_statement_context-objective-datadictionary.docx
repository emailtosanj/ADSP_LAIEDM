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400F" w:rsidRPr="0010400F" w:rsidRDefault="0010400F" w:rsidP="0010400F">
      <w:pPr>
        <w:shd w:val="clear" w:color="auto" w:fill="FFFFFF"/>
        <w:rPr>
          <w:rFonts w:ascii="Times" w:hAnsi="Times"/>
          <w:color w:val="000000"/>
          <w:sz w:val="27"/>
          <w:szCs w:val="27"/>
        </w:rPr>
      </w:pPr>
      <w:r w:rsidRPr="0010400F">
        <w:rPr>
          <w:rFonts w:ascii="Inter" w:hAnsi="Inter"/>
          <w:color w:val="171C1F"/>
        </w:rPr>
        <w:t>Project Problem Statement - Potential Customers Prediction</w:t>
      </w:r>
    </w:p>
    <w:p w:rsidR="0010400F" w:rsidRPr="0010400F" w:rsidRDefault="0010400F" w:rsidP="0010400F">
      <w:pPr>
        <w:shd w:val="clear" w:color="auto" w:fill="FFFFFF"/>
        <w:rPr>
          <w:rFonts w:ascii="Inter" w:hAnsi="Inter"/>
          <w:color w:val="0000FF"/>
        </w:rPr>
      </w:pPr>
      <w:r w:rsidRPr="0010400F">
        <w:rPr>
          <w:rFonts w:ascii="Times" w:hAnsi="Times"/>
          <w:color w:val="000000"/>
          <w:sz w:val="27"/>
          <w:szCs w:val="27"/>
        </w:rPr>
        <w:fldChar w:fldCharType="begin"/>
      </w:r>
      <w:r w:rsidRPr="0010400F">
        <w:rPr>
          <w:rFonts w:ascii="Times" w:hAnsi="Times"/>
          <w:color w:val="000000"/>
          <w:sz w:val="27"/>
          <w:szCs w:val="27"/>
        </w:rPr>
        <w:instrText>HYPERLINK "https://olympus.mygreatlearning.com/courses/120934/modules/items/7385704?pb_id=18129"</w:instrText>
      </w:r>
      <w:r w:rsidRPr="0010400F">
        <w:rPr>
          <w:rFonts w:ascii="Times" w:hAnsi="Times"/>
          <w:color w:val="000000"/>
          <w:sz w:val="27"/>
          <w:szCs w:val="27"/>
        </w:rPr>
      </w:r>
      <w:r w:rsidRPr="0010400F">
        <w:rPr>
          <w:rFonts w:ascii="Times" w:hAnsi="Times"/>
          <w:color w:val="000000"/>
          <w:sz w:val="27"/>
          <w:szCs w:val="27"/>
        </w:rPr>
        <w:fldChar w:fldCharType="separate"/>
      </w:r>
    </w:p>
    <w:p w:rsidR="0010400F" w:rsidRPr="0010400F" w:rsidRDefault="0010400F" w:rsidP="0010400F">
      <w:pPr>
        <w:shd w:val="clear" w:color="auto" w:fill="FFFFFF"/>
        <w:rPr>
          <w:rFonts w:ascii="Inter" w:hAnsi="Inter"/>
          <w:color w:val="0000FF"/>
          <w:sz w:val="27"/>
          <w:szCs w:val="27"/>
        </w:rPr>
      </w:pPr>
      <w:r w:rsidRPr="0010400F">
        <w:rPr>
          <w:rFonts w:ascii="Times" w:hAnsi="Times"/>
          <w:color w:val="000000"/>
          <w:sz w:val="27"/>
          <w:szCs w:val="27"/>
        </w:rPr>
        <w:fldChar w:fldCharType="end"/>
      </w:r>
      <w:r w:rsidRPr="0010400F">
        <w:rPr>
          <w:rFonts w:ascii="Times" w:hAnsi="Times"/>
          <w:color w:val="000000"/>
          <w:sz w:val="27"/>
          <w:szCs w:val="27"/>
        </w:rPr>
        <w:fldChar w:fldCharType="begin"/>
      </w:r>
      <w:r w:rsidRPr="0010400F">
        <w:rPr>
          <w:rFonts w:ascii="Times" w:hAnsi="Times"/>
          <w:color w:val="000000"/>
          <w:sz w:val="27"/>
          <w:szCs w:val="27"/>
        </w:rPr>
        <w:instrText>HYPERLINK "https://olympus.mygreatlearning.com/courses/120934/modules/items/7385707?pb_id=18129"</w:instrText>
      </w:r>
      <w:r w:rsidRPr="0010400F">
        <w:rPr>
          <w:rFonts w:ascii="Times" w:hAnsi="Times"/>
          <w:color w:val="000000"/>
          <w:sz w:val="27"/>
          <w:szCs w:val="27"/>
        </w:rPr>
      </w:r>
      <w:r w:rsidRPr="0010400F">
        <w:rPr>
          <w:rFonts w:ascii="Times" w:hAnsi="Times"/>
          <w:color w:val="000000"/>
          <w:sz w:val="27"/>
          <w:szCs w:val="27"/>
        </w:rPr>
        <w:fldChar w:fldCharType="separate"/>
      </w:r>
    </w:p>
    <w:p w:rsidR="0010400F" w:rsidRPr="0010400F" w:rsidRDefault="0010400F" w:rsidP="0010400F">
      <w:pPr>
        <w:shd w:val="clear" w:color="auto" w:fill="FFFFFF"/>
        <w:rPr>
          <w:rFonts w:ascii="Times" w:hAnsi="Times"/>
          <w:color w:val="000000"/>
        </w:rPr>
      </w:pPr>
      <w:r w:rsidRPr="0010400F">
        <w:rPr>
          <w:rFonts w:ascii="Times" w:hAnsi="Times"/>
          <w:color w:val="000000"/>
          <w:sz w:val="27"/>
          <w:szCs w:val="27"/>
        </w:rPr>
        <w:fldChar w:fldCharType="end"/>
      </w:r>
    </w:p>
    <w:p w:rsidR="0010400F" w:rsidRPr="0010400F" w:rsidRDefault="0010400F" w:rsidP="0010400F">
      <w:pPr>
        <w:shd w:val="clear" w:color="auto" w:fill="FFFFFF"/>
        <w:spacing w:before="360" w:after="360"/>
        <w:outlineLvl w:val="2"/>
        <w:rPr>
          <w:rFonts w:ascii="Inter" w:hAnsi="Inter"/>
          <w:color w:val="000000"/>
          <w:spacing w:val="-6"/>
          <w:sz w:val="27"/>
          <w:szCs w:val="27"/>
        </w:rPr>
      </w:pPr>
      <w:r w:rsidRPr="0010400F">
        <w:rPr>
          <w:rFonts w:ascii="Inter" w:hAnsi="Inter"/>
          <w:b/>
          <w:bCs/>
          <w:color w:val="000000"/>
          <w:spacing w:val="-6"/>
          <w:sz w:val="27"/>
          <w:szCs w:val="27"/>
        </w:rPr>
        <w:t>Context</w:t>
      </w:r>
    </w:p>
    <w:p w:rsidR="0010400F" w:rsidRPr="0010400F" w:rsidRDefault="0010400F" w:rsidP="0010400F">
      <w:pPr>
        <w:shd w:val="clear" w:color="auto" w:fill="FFFFFF"/>
        <w:spacing w:before="180" w:after="180"/>
        <w:rPr>
          <w:rFonts w:ascii="unset" w:hAnsi="unset"/>
          <w:color w:val="000000"/>
          <w:spacing w:val="-2"/>
          <w:sz w:val="27"/>
          <w:szCs w:val="27"/>
        </w:rPr>
      </w:pPr>
      <w:r w:rsidRPr="0010400F">
        <w:rPr>
          <w:rFonts w:ascii="unset" w:hAnsi="unset"/>
          <w:color w:val="000000"/>
          <w:spacing w:val="-2"/>
          <w:sz w:val="27"/>
          <w:szCs w:val="27"/>
        </w:rPr>
        <w:t>The EdTech industry has been surging in the past decade immensely, and according to a forecast, the Online Education market would be worth $286.62bn by 2023, with a compound annual growth rate (CAGR) of 10.26% from 2018 to 2023. The modern era of online education has enforced a lot in its growth and expansion beyond any limit. Due to having many dominant features like ease of information sharing, personalized learning experience, transparency of assessment, etc., it is now preferable to traditional education.</w:t>
      </w:r>
    </w:p>
    <w:p w:rsidR="0010400F" w:rsidRPr="0010400F" w:rsidRDefault="0010400F" w:rsidP="0010400F">
      <w:pPr>
        <w:shd w:val="clear" w:color="auto" w:fill="FFFFFF"/>
        <w:spacing w:before="180" w:after="180"/>
        <w:rPr>
          <w:rFonts w:ascii="unset" w:hAnsi="unset"/>
          <w:color w:val="000000"/>
          <w:spacing w:val="-2"/>
          <w:sz w:val="27"/>
          <w:szCs w:val="27"/>
        </w:rPr>
      </w:pPr>
      <w:r w:rsidRPr="0010400F">
        <w:rPr>
          <w:rFonts w:ascii="unset" w:hAnsi="unset"/>
          <w:color w:val="000000"/>
          <w:spacing w:val="-2"/>
          <w:sz w:val="27"/>
          <w:szCs w:val="27"/>
        </w:rPr>
        <w:t>The online education sector has witnessed rapid growth and is attracting a lot of new customers. Due to this rapid growth, many new companies have emerged in this industry. With the availability and ease of use of digital marketing resources, companies can reach out to a wider audience with their offerings. The customers who show interest in these offerings are termed as leads. There are various sources of obtaining leads for Edtech companies, like:</w:t>
      </w:r>
    </w:p>
    <w:p w:rsidR="0010400F" w:rsidRPr="0010400F" w:rsidRDefault="0010400F" w:rsidP="0010400F">
      <w:pPr>
        <w:numPr>
          <w:ilvl w:val="0"/>
          <w:numId w:val="1"/>
        </w:numPr>
        <w:shd w:val="clear" w:color="auto" w:fill="FFFFFF"/>
        <w:spacing w:before="100" w:beforeAutospacing="1" w:after="100" w:afterAutospacing="1"/>
        <w:rPr>
          <w:rFonts w:ascii="Inter" w:hAnsi="Inter"/>
          <w:color w:val="000000"/>
          <w:spacing w:val="-2"/>
          <w:sz w:val="27"/>
          <w:szCs w:val="27"/>
        </w:rPr>
      </w:pPr>
      <w:r w:rsidRPr="0010400F">
        <w:rPr>
          <w:rFonts w:ascii="Inter" w:hAnsi="Inter"/>
          <w:color w:val="000000"/>
          <w:spacing w:val="-2"/>
          <w:sz w:val="27"/>
          <w:szCs w:val="27"/>
        </w:rPr>
        <w:t> The customer interacts with the marketing front on social media or other online platforms.</w:t>
      </w:r>
    </w:p>
    <w:p w:rsidR="0010400F" w:rsidRPr="0010400F" w:rsidRDefault="0010400F" w:rsidP="0010400F">
      <w:pPr>
        <w:numPr>
          <w:ilvl w:val="0"/>
          <w:numId w:val="1"/>
        </w:numPr>
        <w:shd w:val="clear" w:color="auto" w:fill="FFFFFF"/>
        <w:spacing w:before="100" w:beforeAutospacing="1" w:after="100" w:afterAutospacing="1"/>
        <w:rPr>
          <w:rFonts w:ascii="Inter" w:hAnsi="Inter"/>
          <w:color w:val="000000"/>
          <w:spacing w:val="-2"/>
          <w:sz w:val="27"/>
          <w:szCs w:val="27"/>
        </w:rPr>
      </w:pPr>
      <w:r w:rsidRPr="0010400F">
        <w:rPr>
          <w:rFonts w:ascii="Inter" w:hAnsi="Inter"/>
          <w:color w:val="000000"/>
          <w:spacing w:val="-2"/>
          <w:sz w:val="27"/>
          <w:szCs w:val="27"/>
        </w:rPr>
        <w:t> The customer browses the website/app and downloads the brochure.</w:t>
      </w:r>
    </w:p>
    <w:p w:rsidR="0010400F" w:rsidRPr="0010400F" w:rsidRDefault="0010400F" w:rsidP="0010400F">
      <w:pPr>
        <w:numPr>
          <w:ilvl w:val="0"/>
          <w:numId w:val="1"/>
        </w:numPr>
        <w:shd w:val="clear" w:color="auto" w:fill="FFFFFF"/>
        <w:spacing w:before="100" w:beforeAutospacing="1" w:after="100" w:afterAutospacing="1"/>
        <w:rPr>
          <w:rFonts w:ascii="Inter" w:hAnsi="Inter"/>
          <w:color w:val="000000"/>
          <w:spacing w:val="-2"/>
          <w:sz w:val="27"/>
          <w:szCs w:val="27"/>
        </w:rPr>
      </w:pPr>
      <w:r w:rsidRPr="0010400F">
        <w:rPr>
          <w:rFonts w:ascii="Inter" w:hAnsi="Inter"/>
          <w:color w:val="000000"/>
          <w:spacing w:val="-2"/>
          <w:sz w:val="27"/>
          <w:szCs w:val="27"/>
        </w:rPr>
        <w:t> The customer connects through emails for more information.</w:t>
      </w:r>
    </w:p>
    <w:p w:rsidR="0010400F" w:rsidRPr="0010400F" w:rsidRDefault="0010400F" w:rsidP="0010400F">
      <w:pPr>
        <w:shd w:val="clear" w:color="auto" w:fill="FFFFFF"/>
        <w:spacing w:before="180" w:after="180"/>
        <w:rPr>
          <w:rFonts w:ascii="unset" w:hAnsi="unset"/>
          <w:color w:val="000000"/>
          <w:spacing w:val="-2"/>
          <w:sz w:val="27"/>
          <w:szCs w:val="27"/>
        </w:rPr>
      </w:pPr>
      <w:r w:rsidRPr="0010400F">
        <w:rPr>
          <w:rFonts w:ascii="unset" w:hAnsi="unset"/>
          <w:color w:val="000000"/>
          <w:spacing w:val="-2"/>
          <w:sz w:val="27"/>
          <w:szCs w:val="27"/>
        </w:rPr>
        <w:t>The company then nurtures these leads and tries to convert them to paid customers. For this, the representative from the organization connects with the lead on call or through email to share further details.</w:t>
      </w:r>
    </w:p>
    <w:p w:rsidR="0010400F" w:rsidRPr="0010400F" w:rsidRDefault="0010400F" w:rsidP="0010400F">
      <w:pPr>
        <w:shd w:val="clear" w:color="auto" w:fill="FFFFFF"/>
        <w:spacing w:before="360" w:after="360"/>
        <w:outlineLvl w:val="2"/>
        <w:rPr>
          <w:rFonts w:ascii="Inter" w:hAnsi="Inter"/>
          <w:color w:val="000000"/>
          <w:spacing w:val="-6"/>
          <w:sz w:val="27"/>
          <w:szCs w:val="27"/>
        </w:rPr>
      </w:pPr>
      <w:r w:rsidRPr="0010400F">
        <w:rPr>
          <w:rFonts w:ascii="Inter" w:hAnsi="Inter"/>
          <w:b/>
          <w:bCs/>
          <w:color w:val="000000"/>
          <w:spacing w:val="-6"/>
          <w:sz w:val="27"/>
          <w:szCs w:val="27"/>
        </w:rPr>
        <w:t>Objective</w:t>
      </w:r>
    </w:p>
    <w:p w:rsidR="0010400F" w:rsidRPr="0010400F" w:rsidRDefault="0010400F" w:rsidP="0010400F">
      <w:pPr>
        <w:shd w:val="clear" w:color="auto" w:fill="FFFFFF"/>
        <w:spacing w:before="180" w:after="180"/>
        <w:rPr>
          <w:rFonts w:ascii="unset" w:hAnsi="unset"/>
          <w:color w:val="000000"/>
          <w:spacing w:val="-2"/>
          <w:sz w:val="27"/>
          <w:szCs w:val="27"/>
        </w:rPr>
      </w:pPr>
      <w:proofErr w:type="spellStart"/>
      <w:r w:rsidRPr="0010400F">
        <w:rPr>
          <w:rFonts w:ascii="unset" w:hAnsi="unset"/>
          <w:color w:val="000000"/>
          <w:spacing w:val="-2"/>
          <w:sz w:val="27"/>
          <w:szCs w:val="27"/>
        </w:rPr>
        <w:t>ExtraaLearn</w:t>
      </w:r>
      <w:proofErr w:type="spellEnd"/>
      <w:r w:rsidRPr="0010400F">
        <w:rPr>
          <w:rFonts w:ascii="unset" w:hAnsi="unset"/>
          <w:color w:val="000000"/>
          <w:spacing w:val="-2"/>
          <w:sz w:val="27"/>
          <w:szCs w:val="27"/>
        </w:rPr>
        <w:t xml:space="preserve"> is an initial stage </w:t>
      </w:r>
      <w:proofErr w:type="spellStart"/>
      <w:r w:rsidRPr="0010400F">
        <w:rPr>
          <w:rFonts w:ascii="unset" w:hAnsi="unset"/>
          <w:color w:val="000000"/>
          <w:spacing w:val="-2"/>
          <w:sz w:val="27"/>
          <w:szCs w:val="27"/>
        </w:rPr>
        <w:t>startup</w:t>
      </w:r>
      <w:proofErr w:type="spellEnd"/>
      <w:r w:rsidRPr="0010400F">
        <w:rPr>
          <w:rFonts w:ascii="unset" w:hAnsi="unset"/>
          <w:color w:val="000000"/>
          <w:spacing w:val="-2"/>
          <w:sz w:val="27"/>
          <w:szCs w:val="27"/>
        </w:rPr>
        <w:t xml:space="preserve"> that offers programs on cutting-edge technologies to students and professionals to help them upskill/reskill. With a large number of leads being generated on a regular basis, one of the issues faced by </w:t>
      </w:r>
      <w:proofErr w:type="spellStart"/>
      <w:r w:rsidRPr="0010400F">
        <w:rPr>
          <w:rFonts w:ascii="unset" w:hAnsi="unset"/>
          <w:color w:val="000000"/>
          <w:spacing w:val="-2"/>
          <w:sz w:val="27"/>
          <w:szCs w:val="27"/>
        </w:rPr>
        <w:t>ExtraaLearn</w:t>
      </w:r>
      <w:proofErr w:type="spellEnd"/>
      <w:r w:rsidRPr="0010400F">
        <w:rPr>
          <w:rFonts w:ascii="unset" w:hAnsi="unset"/>
          <w:color w:val="000000"/>
          <w:spacing w:val="-2"/>
          <w:sz w:val="27"/>
          <w:szCs w:val="27"/>
        </w:rPr>
        <w:t xml:space="preserve"> is to identify which of the leads are more likely to convert so that they can allocate the resources accordingly. You, as a data scientist at </w:t>
      </w:r>
      <w:proofErr w:type="spellStart"/>
      <w:r w:rsidRPr="0010400F">
        <w:rPr>
          <w:rFonts w:ascii="unset" w:hAnsi="unset"/>
          <w:color w:val="000000"/>
          <w:spacing w:val="-2"/>
          <w:sz w:val="27"/>
          <w:szCs w:val="27"/>
        </w:rPr>
        <w:t>ExtraaLearn</w:t>
      </w:r>
      <w:proofErr w:type="spellEnd"/>
      <w:r w:rsidRPr="0010400F">
        <w:rPr>
          <w:rFonts w:ascii="unset" w:hAnsi="unset"/>
          <w:color w:val="000000"/>
          <w:spacing w:val="-2"/>
          <w:sz w:val="27"/>
          <w:szCs w:val="27"/>
        </w:rPr>
        <w:t>, have been provided the leads data to:</w:t>
      </w:r>
    </w:p>
    <w:p w:rsidR="0010400F" w:rsidRPr="0010400F" w:rsidRDefault="0010400F" w:rsidP="0010400F">
      <w:pPr>
        <w:numPr>
          <w:ilvl w:val="0"/>
          <w:numId w:val="2"/>
        </w:numPr>
        <w:shd w:val="clear" w:color="auto" w:fill="FFFFFF"/>
        <w:spacing w:before="100" w:beforeAutospacing="1" w:after="100" w:afterAutospacing="1"/>
        <w:rPr>
          <w:rFonts w:ascii="Inter" w:hAnsi="Inter"/>
          <w:color w:val="000000"/>
          <w:spacing w:val="-2"/>
          <w:sz w:val="27"/>
          <w:szCs w:val="27"/>
        </w:rPr>
      </w:pPr>
      <w:proofErr w:type="spellStart"/>
      <w:r w:rsidRPr="0010400F">
        <w:rPr>
          <w:rFonts w:ascii="Inter" w:hAnsi="Inter"/>
          <w:color w:val="000000"/>
          <w:spacing w:val="-2"/>
          <w:sz w:val="27"/>
          <w:szCs w:val="27"/>
        </w:rPr>
        <w:t>Analyze</w:t>
      </w:r>
      <w:proofErr w:type="spellEnd"/>
      <w:r w:rsidRPr="0010400F">
        <w:rPr>
          <w:rFonts w:ascii="Inter" w:hAnsi="Inter"/>
          <w:color w:val="000000"/>
          <w:spacing w:val="-2"/>
          <w:sz w:val="27"/>
          <w:szCs w:val="27"/>
        </w:rPr>
        <w:t xml:space="preserve"> and build an ML model to help identify which leads are more likely to convert to paid customers.</w:t>
      </w:r>
    </w:p>
    <w:p w:rsidR="0010400F" w:rsidRPr="0010400F" w:rsidRDefault="0010400F" w:rsidP="0010400F">
      <w:pPr>
        <w:numPr>
          <w:ilvl w:val="0"/>
          <w:numId w:val="2"/>
        </w:numPr>
        <w:shd w:val="clear" w:color="auto" w:fill="FFFFFF"/>
        <w:spacing w:before="100" w:beforeAutospacing="1" w:after="100" w:afterAutospacing="1"/>
        <w:rPr>
          <w:rFonts w:ascii="Inter" w:hAnsi="Inter"/>
          <w:color w:val="000000"/>
          <w:spacing w:val="-2"/>
          <w:sz w:val="27"/>
          <w:szCs w:val="27"/>
        </w:rPr>
      </w:pPr>
      <w:r w:rsidRPr="0010400F">
        <w:rPr>
          <w:rFonts w:ascii="Inter" w:hAnsi="Inter"/>
          <w:color w:val="000000"/>
          <w:spacing w:val="-2"/>
          <w:sz w:val="27"/>
          <w:szCs w:val="27"/>
        </w:rPr>
        <w:t>Find the factors driving the lead conversion process.</w:t>
      </w:r>
    </w:p>
    <w:p w:rsidR="0010400F" w:rsidRPr="0010400F" w:rsidRDefault="0010400F" w:rsidP="0010400F">
      <w:pPr>
        <w:numPr>
          <w:ilvl w:val="0"/>
          <w:numId w:val="2"/>
        </w:numPr>
        <w:shd w:val="clear" w:color="auto" w:fill="FFFFFF"/>
        <w:spacing w:before="100" w:beforeAutospacing="1" w:after="100" w:afterAutospacing="1"/>
        <w:rPr>
          <w:rFonts w:ascii="Inter" w:hAnsi="Inter"/>
          <w:color w:val="000000"/>
          <w:spacing w:val="-2"/>
          <w:sz w:val="27"/>
          <w:szCs w:val="27"/>
        </w:rPr>
      </w:pPr>
      <w:r w:rsidRPr="0010400F">
        <w:rPr>
          <w:rFonts w:ascii="Inter" w:hAnsi="Inter"/>
          <w:color w:val="000000"/>
          <w:spacing w:val="-2"/>
          <w:sz w:val="27"/>
          <w:szCs w:val="27"/>
        </w:rPr>
        <w:t>Create a profile of the leads who are likely to convert.</w:t>
      </w:r>
    </w:p>
    <w:p w:rsidR="00B80782" w:rsidRDefault="00B80782" w:rsidP="00F33CF1">
      <w:pPr>
        <w:shd w:val="clear" w:color="auto" w:fill="FFFFFF"/>
        <w:spacing w:before="100" w:beforeAutospacing="1" w:after="100" w:afterAutospacing="1"/>
        <w:ind w:left="360"/>
        <w:rPr>
          <w:ins w:id="0" w:author="Sanjay" w:date="2025-08-17T11:33:00Z"/>
          <w:rFonts w:ascii="Roboto" w:hAnsi="Roboto"/>
          <w:color w:val="1F1F1F"/>
        </w:rPr>
      </w:pPr>
      <w:ins w:id="1" w:author="Sanjay" w:date="2025-08-17T11:33:00Z">
        <w:r>
          <w:rPr>
            <w:rFonts w:ascii="Roboto" w:hAnsi="Roboto"/>
            <w:color w:val="1F1F1F"/>
          </w:rPr>
          <w:lastRenderedPageBreak/>
          <w:t>EDA (solutioning):</w:t>
        </w:r>
      </w:ins>
    </w:p>
    <w:p w:rsidR="00F33CF1" w:rsidRPr="00F33CF1" w:rsidRDefault="00F33CF1" w:rsidP="00F33CF1">
      <w:pPr>
        <w:shd w:val="clear" w:color="auto" w:fill="FFFFFF"/>
        <w:spacing w:before="100" w:beforeAutospacing="1" w:after="100" w:afterAutospacing="1"/>
        <w:ind w:left="360"/>
        <w:rPr>
          <w:ins w:id="2" w:author="Sanjay" w:date="2025-08-17T11:04:00Z"/>
          <w:rFonts w:ascii="Roboto" w:hAnsi="Roboto"/>
          <w:color w:val="1F1F1F"/>
        </w:rPr>
        <w:pPrChange w:id="3" w:author="Sanjay" w:date="2025-08-17T11:04:00Z">
          <w:pPr>
            <w:numPr>
              <w:numId w:val="2"/>
            </w:numPr>
            <w:shd w:val="clear" w:color="auto" w:fill="FFFFFF"/>
            <w:tabs>
              <w:tab w:val="num" w:pos="720"/>
            </w:tabs>
            <w:spacing w:before="100" w:beforeAutospacing="1" w:after="100" w:afterAutospacing="1"/>
            <w:ind w:left="720" w:hanging="360"/>
          </w:pPr>
        </w:pPrChange>
      </w:pPr>
      <w:ins w:id="4" w:author="Sanjay" w:date="2025-08-17T11:04:00Z">
        <w:r w:rsidRPr="00F33CF1">
          <w:rPr>
            <w:rFonts w:ascii="Roboto" w:hAnsi="Roboto"/>
            <w:color w:val="1F1F1F"/>
          </w:rPr>
          <w:t>Leads will have different expectations from the outcome of the course and the current occupation may play a key role in getting them to participate in the program. Find out how current occupation affects lead status.</w:t>
        </w:r>
      </w:ins>
    </w:p>
    <w:p w:rsidR="005A6179" w:rsidRDefault="005A6179" w:rsidP="00F33CF1">
      <w:pPr>
        <w:shd w:val="clear" w:color="auto" w:fill="FFFFFF"/>
        <w:spacing w:before="180" w:after="180"/>
        <w:ind w:firstLine="360"/>
        <w:rPr>
          <w:ins w:id="5" w:author="Sanjay" w:date="2025-08-17T11:13:00Z"/>
          <w:rFonts w:ascii="Inter" w:hAnsi="Inter"/>
          <w:color w:val="000000"/>
          <w:spacing w:val="-2"/>
          <w:sz w:val="27"/>
          <w:szCs w:val="27"/>
        </w:rPr>
      </w:pPr>
    </w:p>
    <w:p w:rsidR="00F33CF1" w:rsidRDefault="00F33CF1" w:rsidP="0030741E">
      <w:pPr>
        <w:shd w:val="clear" w:color="auto" w:fill="FFFFFF"/>
        <w:spacing w:before="180" w:after="180"/>
        <w:ind w:firstLine="360"/>
        <w:rPr>
          <w:ins w:id="6" w:author="Sanjay" w:date="2025-08-17T11:51:00Z"/>
          <w:rFonts w:ascii="Inter" w:hAnsi="Inter"/>
          <w:color w:val="000000"/>
          <w:spacing w:val="-2"/>
          <w:sz w:val="27"/>
          <w:szCs w:val="27"/>
        </w:rPr>
      </w:pPr>
      <w:ins w:id="7" w:author="Sanjay" w:date="2025-08-17T11:07:00Z">
        <w:r>
          <w:rPr>
            <w:rFonts w:ascii="Inter" w:hAnsi="Inter"/>
            <w:color w:val="000000"/>
            <w:spacing w:val="-2"/>
            <w:sz w:val="27"/>
            <w:szCs w:val="27"/>
          </w:rPr>
          <w:t xml:space="preserve">Given </w:t>
        </w:r>
      </w:ins>
      <w:ins w:id="8" w:author="Sanjay" w:date="2025-08-17T11:06:00Z">
        <w:r>
          <w:rPr>
            <w:rFonts w:ascii="Inter" w:hAnsi="Inter"/>
            <w:color w:val="000000"/>
            <w:spacing w:val="-2"/>
            <w:sz w:val="27"/>
            <w:szCs w:val="27"/>
          </w:rPr>
          <w:t xml:space="preserve">Input : </w:t>
        </w:r>
      </w:ins>
      <w:proofErr w:type="spellStart"/>
      <w:ins w:id="9" w:author="Sanjay" w:date="2025-08-17T11:04:00Z">
        <w:r w:rsidRPr="00F33CF1">
          <w:rPr>
            <w:rFonts w:ascii="Inter" w:hAnsi="Inter"/>
            <w:color w:val="000000"/>
            <w:spacing w:val="-2"/>
            <w:sz w:val="27"/>
            <w:szCs w:val="27"/>
            <w:rPrChange w:id="10" w:author="Sanjay" w:date="2025-08-17T11:04:00Z">
              <w:rPr/>
            </w:rPrChange>
          </w:rPr>
          <w:t>current_occupation</w:t>
        </w:r>
      </w:ins>
      <w:proofErr w:type="spellEnd"/>
    </w:p>
    <w:p w:rsidR="0030741E" w:rsidRDefault="0030741E" w:rsidP="0030741E">
      <w:pPr>
        <w:shd w:val="clear" w:color="auto" w:fill="FFFFFF"/>
        <w:spacing w:before="180" w:after="180"/>
        <w:ind w:firstLine="360"/>
        <w:rPr>
          <w:ins w:id="11" w:author="Sanjay" w:date="2025-08-17T11:56:00Z"/>
          <w:rFonts w:ascii="Inter" w:hAnsi="Inter"/>
          <w:color w:val="000000"/>
          <w:spacing w:val="-2"/>
          <w:sz w:val="27"/>
          <w:szCs w:val="27"/>
        </w:rPr>
      </w:pPr>
    </w:p>
    <w:p w:rsidR="0030741E" w:rsidRDefault="0030741E" w:rsidP="0030741E">
      <w:pPr>
        <w:shd w:val="clear" w:color="auto" w:fill="FFFFFF"/>
        <w:spacing w:before="180" w:after="180"/>
        <w:ind w:firstLine="360"/>
        <w:rPr>
          <w:ins w:id="12" w:author="Sanjay" w:date="2025-08-17T11:56:00Z"/>
          <w:rFonts w:ascii="Inter" w:hAnsi="Inter"/>
          <w:color w:val="000000"/>
          <w:spacing w:val="-2"/>
          <w:sz w:val="27"/>
          <w:szCs w:val="27"/>
        </w:rPr>
      </w:pPr>
      <w:proofErr w:type="spellStart"/>
      <w:ins w:id="13" w:author="Sanjay" w:date="2025-08-17T11:56:00Z">
        <w:r>
          <w:rPr>
            <w:rFonts w:ascii="Inter" w:hAnsi="Inter"/>
            <w:color w:val="000000"/>
            <w:spacing w:val="-2"/>
            <w:sz w:val="27"/>
            <w:szCs w:val="27"/>
          </w:rPr>
          <w:t>Soln</w:t>
        </w:r>
        <w:proofErr w:type="spellEnd"/>
        <w:r>
          <w:rPr>
            <w:rFonts w:ascii="Inter" w:hAnsi="Inter"/>
            <w:color w:val="000000"/>
            <w:spacing w:val="-2"/>
            <w:sz w:val="27"/>
            <w:szCs w:val="27"/>
          </w:rPr>
          <w:t xml:space="preserve">: </w:t>
        </w:r>
      </w:ins>
    </w:p>
    <w:p w:rsidR="0030741E" w:rsidRDefault="0030741E" w:rsidP="0030741E">
      <w:pPr>
        <w:shd w:val="clear" w:color="auto" w:fill="FFFFFF"/>
        <w:spacing w:before="180" w:after="180"/>
        <w:ind w:firstLine="360"/>
        <w:rPr>
          <w:ins w:id="14" w:author="Sanjay" w:date="2025-08-17T11:56:00Z"/>
          <w:rFonts w:ascii="Inter" w:hAnsi="Inter"/>
          <w:color w:val="000000"/>
          <w:spacing w:val="-2"/>
          <w:sz w:val="27"/>
          <w:szCs w:val="27"/>
        </w:rPr>
      </w:pPr>
      <w:ins w:id="15" w:author="Sanjay" w:date="2025-08-17T11:56:00Z">
        <w:r>
          <w:rPr>
            <w:rFonts w:ascii="Inter" w:hAnsi="Inter"/>
            <w:color w:val="000000"/>
            <w:spacing w:val="-2"/>
            <w:sz w:val="27"/>
            <w:szCs w:val="27"/>
          </w:rPr>
          <w:t xml:space="preserve">Using pandas : Based on bi variate analysis </w:t>
        </w:r>
      </w:ins>
    </w:p>
    <w:p w:rsidR="0030741E" w:rsidRDefault="0030741E" w:rsidP="0030741E">
      <w:pPr>
        <w:shd w:val="clear" w:color="auto" w:fill="FFFFFF"/>
        <w:spacing w:before="180" w:after="180"/>
        <w:ind w:firstLine="360"/>
        <w:rPr>
          <w:ins w:id="16" w:author="Sanjay" w:date="2025-08-17T11:56:00Z"/>
          <w:rFonts w:ascii="Inter" w:hAnsi="Inter"/>
          <w:color w:val="000000"/>
          <w:spacing w:val="-2"/>
          <w:sz w:val="27"/>
          <w:szCs w:val="27"/>
        </w:rPr>
      </w:pPr>
    </w:p>
    <w:p w:rsidR="0030741E" w:rsidRDefault="0030741E" w:rsidP="0030741E">
      <w:pPr>
        <w:shd w:val="clear" w:color="auto" w:fill="FFFFFF"/>
        <w:spacing w:before="180" w:after="180"/>
        <w:ind w:firstLine="360"/>
        <w:rPr>
          <w:ins w:id="17" w:author="Sanjay" w:date="2025-08-17T11:51:00Z"/>
          <w:rFonts w:ascii="Inter" w:hAnsi="Inter"/>
          <w:color w:val="000000"/>
          <w:spacing w:val="-2"/>
          <w:sz w:val="27"/>
          <w:szCs w:val="27"/>
        </w:rPr>
      </w:pPr>
      <w:proofErr w:type="spellStart"/>
      <w:ins w:id="18" w:author="Sanjay" w:date="2025-08-17T11:56:00Z">
        <w:r>
          <w:rPr>
            <w:rFonts w:ascii="Inter" w:hAnsi="Inter"/>
            <w:color w:val="000000"/>
            <w:spacing w:val="-2"/>
            <w:sz w:val="27"/>
            <w:szCs w:val="27"/>
          </w:rPr>
          <w:t>pd.crosstab</w:t>
        </w:r>
        <w:proofErr w:type="spellEnd"/>
        <w:r>
          <w:rPr>
            <w:rFonts w:ascii="Inter" w:hAnsi="Inter"/>
            <w:color w:val="000000"/>
            <w:spacing w:val="-2"/>
            <w:sz w:val="27"/>
            <w:szCs w:val="27"/>
          </w:rPr>
          <w:t>(</w:t>
        </w:r>
      </w:ins>
    </w:p>
    <w:p w:rsidR="0030741E" w:rsidRDefault="0030741E" w:rsidP="0030741E">
      <w:pPr>
        <w:shd w:val="clear" w:color="auto" w:fill="FFFFFF"/>
        <w:spacing w:before="180" w:after="180"/>
        <w:ind w:firstLine="360"/>
        <w:rPr>
          <w:ins w:id="19" w:author="Sanjay" w:date="2025-08-17T11:04:00Z"/>
          <w:rFonts w:ascii="Inter" w:hAnsi="Inter"/>
          <w:color w:val="000000"/>
          <w:spacing w:val="-2"/>
          <w:sz w:val="27"/>
          <w:szCs w:val="27"/>
        </w:rPr>
      </w:pPr>
    </w:p>
    <w:p w:rsidR="0030741E" w:rsidRDefault="0030741E" w:rsidP="00F33CF1">
      <w:pPr>
        <w:shd w:val="clear" w:color="auto" w:fill="FFFFFF"/>
        <w:spacing w:before="180" w:after="180"/>
        <w:ind w:firstLine="360"/>
        <w:rPr>
          <w:ins w:id="20" w:author="Sanjay" w:date="2025-08-17T11:51:00Z"/>
          <w:rFonts w:ascii="Inter" w:hAnsi="Inter"/>
          <w:color w:val="000000"/>
          <w:spacing w:val="-2"/>
          <w:sz w:val="27"/>
          <w:szCs w:val="27"/>
        </w:rPr>
      </w:pPr>
    </w:p>
    <w:p w:rsidR="0030741E" w:rsidRDefault="0030741E" w:rsidP="00F33CF1">
      <w:pPr>
        <w:shd w:val="clear" w:color="auto" w:fill="FFFFFF"/>
        <w:spacing w:before="180" w:after="180"/>
        <w:ind w:firstLine="360"/>
        <w:rPr>
          <w:ins w:id="21" w:author="Sanjay" w:date="2025-08-17T11:51:00Z"/>
          <w:rFonts w:ascii="Inter" w:hAnsi="Inter"/>
          <w:color w:val="000000"/>
          <w:spacing w:val="-2"/>
          <w:sz w:val="27"/>
          <w:szCs w:val="27"/>
        </w:rPr>
      </w:pPr>
      <w:ins w:id="22" w:author="Sanjay" w:date="2025-08-17T11:51:00Z">
        <w:r>
          <w:rPr>
            <w:rFonts w:ascii="Inter" w:hAnsi="Inter"/>
            <w:color w:val="000000"/>
            <w:spacing w:val="-2"/>
            <w:sz w:val="27"/>
            <w:szCs w:val="27"/>
          </w:rPr>
          <w:t>Other analysis</w:t>
        </w:r>
      </w:ins>
    </w:p>
    <w:p w:rsidR="00F33CF1" w:rsidRDefault="00F761FE" w:rsidP="00F33CF1">
      <w:pPr>
        <w:shd w:val="clear" w:color="auto" w:fill="FFFFFF"/>
        <w:spacing w:before="180" w:after="180"/>
        <w:ind w:firstLine="360"/>
        <w:rPr>
          <w:ins w:id="23" w:author="Sanjay" w:date="2025-08-17T11:07:00Z"/>
          <w:rFonts w:ascii="Inter" w:hAnsi="Inter"/>
          <w:color w:val="000000"/>
          <w:spacing w:val="-2"/>
          <w:sz w:val="27"/>
          <w:szCs w:val="27"/>
        </w:rPr>
      </w:pPr>
      <w:ins w:id="24" w:author="Sanjay" w:date="2025-08-17T11:13:00Z">
        <w:r>
          <w:rPr>
            <w:rFonts w:ascii="Inter" w:hAnsi="Inter"/>
            <w:color w:val="000000"/>
            <w:spacing w:val="-2"/>
            <w:sz w:val="27"/>
            <w:szCs w:val="27"/>
          </w:rPr>
          <w:t>1.</w:t>
        </w:r>
      </w:ins>
    </w:p>
    <w:p w:rsidR="00F33CF1" w:rsidRDefault="00F33CF1" w:rsidP="00F33CF1">
      <w:pPr>
        <w:shd w:val="clear" w:color="auto" w:fill="FFFFFF"/>
        <w:spacing w:before="180" w:after="180"/>
        <w:ind w:firstLine="360"/>
        <w:rPr>
          <w:ins w:id="25" w:author="Sanjay" w:date="2025-08-17T11:06:00Z"/>
          <w:rFonts w:ascii="Inter" w:hAnsi="Inter"/>
          <w:color w:val="000000"/>
          <w:spacing w:val="-2"/>
          <w:sz w:val="27"/>
          <w:szCs w:val="27"/>
        </w:rPr>
      </w:pPr>
      <w:ins w:id="26" w:author="Sanjay" w:date="2025-08-17T11:05:00Z">
        <w:r>
          <w:rPr>
            <w:rFonts w:ascii="Inter" w:hAnsi="Inter"/>
            <w:color w:val="000000"/>
            <w:spacing w:val="-2"/>
            <w:sz w:val="27"/>
            <w:szCs w:val="27"/>
          </w:rPr>
          <w:t>Find how age variable with the i</w:t>
        </w:r>
      </w:ins>
      <w:ins w:id="27" w:author="Sanjay" w:date="2025-08-17T11:06:00Z">
        <w:r>
          <w:rPr>
            <w:rFonts w:ascii="Inter" w:hAnsi="Inter"/>
            <w:color w:val="000000"/>
            <w:spacing w:val="-2"/>
            <w:sz w:val="27"/>
            <w:szCs w:val="27"/>
          </w:rPr>
          <w:t>nput has the conversion rate.</w:t>
        </w:r>
      </w:ins>
    </w:p>
    <w:p w:rsidR="00F33CF1" w:rsidRDefault="00F33CF1" w:rsidP="00F33CF1">
      <w:pPr>
        <w:shd w:val="clear" w:color="auto" w:fill="FFFFFF"/>
        <w:spacing w:before="180" w:after="180"/>
        <w:ind w:firstLine="360"/>
        <w:rPr>
          <w:ins w:id="28" w:author="Sanjay" w:date="2025-08-17T11:12:00Z"/>
          <w:rFonts w:ascii="Inter" w:hAnsi="Inter"/>
          <w:color w:val="000000"/>
          <w:spacing w:val="-2"/>
          <w:sz w:val="27"/>
          <w:szCs w:val="27"/>
        </w:rPr>
      </w:pPr>
      <w:ins w:id="29" w:author="Sanjay" w:date="2025-08-17T11:11:00Z">
        <w:r>
          <w:rPr>
            <w:rFonts w:ascii="Inter" w:hAnsi="Inter"/>
            <w:color w:val="000000"/>
            <w:spacing w:val="-2"/>
            <w:sz w:val="27"/>
            <w:szCs w:val="27"/>
          </w:rPr>
          <w:t xml:space="preserve">Select </w:t>
        </w:r>
      </w:ins>
      <w:ins w:id="30" w:author="Sanjay" w:date="2025-08-17T11:10:00Z">
        <w:r>
          <w:rPr>
            <w:rFonts w:ascii="Inter" w:hAnsi="Inter"/>
            <w:color w:val="000000"/>
            <w:spacing w:val="-2"/>
            <w:sz w:val="27"/>
            <w:szCs w:val="27"/>
          </w:rPr>
          <w:t>a</w:t>
        </w:r>
      </w:ins>
      <w:ins w:id="31" w:author="Sanjay" w:date="2025-08-17T11:09:00Z">
        <w:r>
          <w:rPr>
            <w:rFonts w:ascii="Inter" w:hAnsi="Inter"/>
            <w:color w:val="000000"/>
            <w:spacing w:val="-2"/>
            <w:sz w:val="27"/>
            <w:szCs w:val="27"/>
          </w:rPr>
          <w:t>ge</w:t>
        </w:r>
      </w:ins>
      <w:ins w:id="32" w:author="Sanjay" w:date="2025-08-17T11:10:00Z">
        <w:r>
          <w:rPr>
            <w:rFonts w:ascii="Inter" w:hAnsi="Inter"/>
            <w:color w:val="000000"/>
            <w:spacing w:val="-2"/>
            <w:sz w:val="27"/>
            <w:szCs w:val="27"/>
          </w:rPr>
          <w:t xml:space="preserve">, </w:t>
        </w:r>
        <w:proofErr w:type="spellStart"/>
        <w:r>
          <w:rPr>
            <w:rFonts w:ascii="Inter" w:hAnsi="Inter"/>
            <w:color w:val="000000"/>
            <w:spacing w:val="-2"/>
            <w:sz w:val="27"/>
            <w:szCs w:val="27"/>
          </w:rPr>
          <w:t>current_occupation</w:t>
        </w:r>
        <w:proofErr w:type="spellEnd"/>
        <w:r>
          <w:rPr>
            <w:rFonts w:ascii="Inter" w:hAnsi="Inter"/>
            <w:color w:val="000000"/>
            <w:spacing w:val="-2"/>
            <w:sz w:val="27"/>
            <w:szCs w:val="27"/>
          </w:rPr>
          <w:t>, status, count</w:t>
        </w:r>
      </w:ins>
      <w:ins w:id="33" w:author="Sanjay" w:date="2025-08-17T11:11:00Z">
        <w:r>
          <w:rPr>
            <w:rFonts w:ascii="Inter" w:hAnsi="Inter"/>
            <w:color w:val="000000"/>
            <w:spacing w:val="-2"/>
            <w:sz w:val="27"/>
            <w:szCs w:val="27"/>
          </w:rPr>
          <w:t>(*)</w:t>
        </w:r>
      </w:ins>
      <w:ins w:id="34" w:author="Sanjay" w:date="2025-08-17T11:10:00Z">
        <w:r>
          <w:rPr>
            <w:rFonts w:ascii="Inter" w:hAnsi="Inter"/>
            <w:color w:val="000000"/>
            <w:spacing w:val="-2"/>
            <w:sz w:val="27"/>
            <w:szCs w:val="27"/>
          </w:rPr>
          <w:t xml:space="preserve"> group by </w:t>
        </w:r>
      </w:ins>
      <w:ins w:id="35" w:author="Sanjay" w:date="2025-08-17T11:11:00Z">
        <w:r>
          <w:rPr>
            <w:rFonts w:ascii="Inter" w:hAnsi="Inter"/>
            <w:color w:val="000000"/>
            <w:spacing w:val="-2"/>
            <w:sz w:val="27"/>
            <w:szCs w:val="27"/>
          </w:rPr>
          <w:t>&lt;&gt;.</w:t>
        </w:r>
      </w:ins>
    </w:p>
    <w:p w:rsidR="00F33CF1" w:rsidRDefault="00F33CF1" w:rsidP="00F33CF1">
      <w:pPr>
        <w:shd w:val="clear" w:color="auto" w:fill="FFFFFF"/>
        <w:spacing w:before="180" w:after="180"/>
        <w:ind w:firstLine="360"/>
        <w:rPr>
          <w:ins w:id="36" w:author="Sanjay" w:date="2025-08-17T11:13:00Z"/>
          <w:rFonts w:ascii="Inter" w:hAnsi="Inter"/>
          <w:color w:val="000000"/>
          <w:spacing w:val="-2"/>
          <w:sz w:val="27"/>
          <w:szCs w:val="27"/>
        </w:rPr>
      </w:pPr>
    </w:p>
    <w:p w:rsidR="005A6179" w:rsidRDefault="005A6179" w:rsidP="00F33CF1">
      <w:pPr>
        <w:shd w:val="clear" w:color="auto" w:fill="FFFFFF"/>
        <w:spacing w:before="180" w:after="180"/>
        <w:ind w:firstLine="360"/>
        <w:rPr>
          <w:ins w:id="37" w:author="Sanjay" w:date="2025-08-17T11:13:00Z"/>
          <w:rFonts w:ascii="Inter" w:hAnsi="Inter"/>
          <w:color w:val="000000"/>
          <w:spacing w:val="-2"/>
          <w:sz w:val="27"/>
          <w:szCs w:val="27"/>
        </w:rPr>
      </w:pPr>
      <w:ins w:id="38" w:author="Sanjay" w:date="2025-08-17T11:13:00Z">
        <w:r>
          <w:rPr>
            <w:rFonts w:ascii="Inter" w:hAnsi="Inter"/>
            <w:color w:val="000000"/>
            <w:spacing w:val="-2"/>
            <w:sz w:val="27"/>
            <w:szCs w:val="27"/>
          </w:rPr>
          <w:t>2.</w:t>
        </w:r>
      </w:ins>
    </w:p>
    <w:p w:rsidR="005A6179" w:rsidRDefault="00F761FE" w:rsidP="00F33CF1">
      <w:pPr>
        <w:shd w:val="clear" w:color="auto" w:fill="FFFFFF"/>
        <w:spacing w:before="180" w:after="180"/>
        <w:ind w:firstLine="360"/>
        <w:rPr>
          <w:ins w:id="39" w:author="Sanjay" w:date="2025-08-17T11:12:00Z"/>
          <w:rFonts w:ascii="Inter" w:hAnsi="Inter"/>
          <w:color w:val="000000"/>
          <w:spacing w:val="-2"/>
          <w:sz w:val="27"/>
          <w:szCs w:val="27"/>
        </w:rPr>
      </w:pPr>
      <w:proofErr w:type="spellStart"/>
      <w:ins w:id="40" w:author="Sanjay" w:date="2025-08-17T11:14:00Z">
        <w:r w:rsidRPr="00DF7A94">
          <w:rPr>
            <w:rFonts w:ascii="Inter" w:hAnsi="Inter"/>
            <w:color w:val="000000"/>
            <w:spacing w:val="-2"/>
            <w:sz w:val="27"/>
            <w:szCs w:val="27"/>
          </w:rPr>
          <w:t>time_spent_on_website</w:t>
        </w:r>
      </w:ins>
      <w:proofErr w:type="spellEnd"/>
    </w:p>
    <w:p w:rsidR="00F761FE" w:rsidRDefault="00F761FE" w:rsidP="00F761FE">
      <w:pPr>
        <w:shd w:val="clear" w:color="auto" w:fill="FFFFFF"/>
        <w:spacing w:before="180" w:after="180"/>
        <w:ind w:firstLine="360"/>
        <w:rPr>
          <w:ins w:id="41" w:author="Sanjay" w:date="2025-08-17T11:15:00Z"/>
          <w:rFonts w:ascii="Inter" w:hAnsi="Inter"/>
          <w:color w:val="000000"/>
          <w:spacing w:val="-2"/>
          <w:sz w:val="27"/>
          <w:szCs w:val="27"/>
        </w:rPr>
      </w:pPr>
      <w:ins w:id="42" w:author="Sanjay" w:date="2025-08-17T11:14:00Z">
        <w:r>
          <w:rPr>
            <w:rFonts w:ascii="Inter" w:hAnsi="Inter"/>
            <w:color w:val="000000"/>
            <w:spacing w:val="-2"/>
            <w:sz w:val="27"/>
            <w:szCs w:val="27"/>
          </w:rPr>
          <w:t xml:space="preserve">Select </w:t>
        </w:r>
        <w:proofErr w:type="spellStart"/>
        <w:r>
          <w:rPr>
            <w:rFonts w:ascii="Inter" w:hAnsi="Inter"/>
            <w:color w:val="000000"/>
            <w:spacing w:val="-2"/>
            <w:sz w:val="27"/>
            <w:szCs w:val="27"/>
          </w:rPr>
          <w:t>current_occupation</w:t>
        </w:r>
        <w:proofErr w:type="spellEnd"/>
        <w:r>
          <w:rPr>
            <w:rFonts w:ascii="Inter" w:hAnsi="Inter"/>
            <w:color w:val="000000"/>
            <w:spacing w:val="-2"/>
            <w:sz w:val="27"/>
            <w:szCs w:val="27"/>
          </w:rPr>
          <w:t xml:space="preserve">, </w:t>
        </w:r>
      </w:ins>
      <w:proofErr w:type="spellStart"/>
      <w:ins w:id="43" w:author="Sanjay" w:date="2025-08-17T11:15:00Z">
        <w:r w:rsidRPr="00DF7A94">
          <w:rPr>
            <w:rFonts w:ascii="Inter" w:hAnsi="Inter"/>
            <w:color w:val="000000"/>
            <w:spacing w:val="-2"/>
            <w:sz w:val="27"/>
            <w:szCs w:val="27"/>
          </w:rPr>
          <w:t>time_spent_on_website</w:t>
        </w:r>
        <w:proofErr w:type="spellEnd"/>
      </w:ins>
    </w:p>
    <w:p w:rsidR="00F761FE" w:rsidRDefault="00F761FE" w:rsidP="00F761FE">
      <w:pPr>
        <w:shd w:val="clear" w:color="auto" w:fill="FFFFFF"/>
        <w:spacing w:before="180" w:after="180"/>
        <w:ind w:firstLine="360"/>
        <w:rPr>
          <w:ins w:id="44" w:author="Sanjay" w:date="2025-08-17T11:14:00Z"/>
          <w:rFonts w:ascii="Inter" w:hAnsi="Inter"/>
          <w:color w:val="000000"/>
          <w:spacing w:val="-2"/>
          <w:sz w:val="27"/>
          <w:szCs w:val="27"/>
        </w:rPr>
      </w:pPr>
      <w:ins w:id="45" w:author="Sanjay" w:date="2025-08-17T11:15:00Z">
        <w:r>
          <w:rPr>
            <w:rFonts w:ascii="Inter" w:hAnsi="Inter"/>
            <w:color w:val="000000"/>
            <w:spacing w:val="-2"/>
            <w:sz w:val="27"/>
            <w:szCs w:val="27"/>
          </w:rPr>
          <w:t xml:space="preserve">, </w:t>
        </w:r>
      </w:ins>
      <w:ins w:id="46" w:author="Sanjay" w:date="2025-08-17T11:14:00Z">
        <w:r>
          <w:rPr>
            <w:rFonts w:ascii="Inter" w:hAnsi="Inter"/>
            <w:color w:val="000000"/>
            <w:spacing w:val="-2"/>
            <w:sz w:val="27"/>
            <w:szCs w:val="27"/>
          </w:rPr>
          <w:t>status, count(*) group by &lt;&gt;.</w:t>
        </w:r>
      </w:ins>
    </w:p>
    <w:p w:rsidR="00F33CF1" w:rsidRDefault="00F33CF1" w:rsidP="00F33CF1">
      <w:pPr>
        <w:shd w:val="clear" w:color="auto" w:fill="FFFFFF"/>
        <w:spacing w:before="180" w:after="180"/>
        <w:ind w:firstLine="360"/>
        <w:rPr>
          <w:ins w:id="47" w:author="Sanjay" w:date="2025-08-17T11:15:00Z"/>
          <w:rFonts w:ascii="Inter" w:hAnsi="Inter"/>
          <w:color w:val="000000"/>
          <w:spacing w:val="-2"/>
          <w:sz w:val="27"/>
          <w:szCs w:val="27"/>
        </w:rPr>
      </w:pPr>
    </w:p>
    <w:p w:rsidR="00552A10" w:rsidRDefault="00552A10" w:rsidP="00552A10">
      <w:pPr>
        <w:shd w:val="clear" w:color="auto" w:fill="FFFFFF"/>
        <w:spacing w:before="180" w:after="180"/>
        <w:ind w:firstLine="360"/>
        <w:rPr>
          <w:ins w:id="48" w:author="Sanjay" w:date="2025-08-17T11:15:00Z"/>
          <w:rFonts w:ascii="Inter" w:hAnsi="Inter"/>
          <w:color w:val="000000"/>
          <w:spacing w:val="-2"/>
          <w:sz w:val="27"/>
          <w:szCs w:val="27"/>
        </w:rPr>
      </w:pPr>
      <w:ins w:id="49" w:author="Sanjay" w:date="2025-08-17T11:15:00Z">
        <w:r>
          <w:rPr>
            <w:rFonts w:ascii="Inter" w:hAnsi="Inter"/>
            <w:color w:val="000000"/>
            <w:spacing w:val="-2"/>
            <w:sz w:val="27"/>
            <w:szCs w:val="27"/>
          </w:rPr>
          <w:t>3</w:t>
        </w:r>
        <w:r>
          <w:rPr>
            <w:rFonts w:ascii="Inter" w:hAnsi="Inter"/>
            <w:color w:val="000000"/>
            <w:spacing w:val="-2"/>
            <w:sz w:val="27"/>
            <w:szCs w:val="27"/>
          </w:rPr>
          <w:t>.</w:t>
        </w:r>
      </w:ins>
    </w:p>
    <w:p w:rsidR="00552A10" w:rsidRDefault="00552A10" w:rsidP="00552A10">
      <w:pPr>
        <w:shd w:val="clear" w:color="auto" w:fill="FFFFFF"/>
        <w:spacing w:before="180" w:after="180"/>
        <w:ind w:firstLine="360"/>
        <w:rPr>
          <w:ins w:id="50" w:author="Sanjay" w:date="2025-08-17T11:15:00Z"/>
          <w:rFonts w:ascii="Inter" w:hAnsi="Inter"/>
          <w:color w:val="000000"/>
          <w:spacing w:val="-2"/>
          <w:sz w:val="27"/>
          <w:szCs w:val="27"/>
        </w:rPr>
      </w:pPr>
      <w:proofErr w:type="spellStart"/>
      <w:ins w:id="51" w:author="Sanjay" w:date="2025-08-17T11:15:00Z">
        <w:r w:rsidRPr="00DF7A94">
          <w:rPr>
            <w:rFonts w:ascii="Inter" w:hAnsi="Inter"/>
            <w:color w:val="000000"/>
            <w:spacing w:val="-2"/>
            <w:sz w:val="27"/>
            <w:szCs w:val="27"/>
          </w:rPr>
          <w:t>page_views_per_visit</w:t>
        </w:r>
        <w:proofErr w:type="spellEnd"/>
      </w:ins>
    </w:p>
    <w:p w:rsidR="00552A10" w:rsidRDefault="00552A10" w:rsidP="00552A10">
      <w:pPr>
        <w:shd w:val="clear" w:color="auto" w:fill="FFFFFF"/>
        <w:spacing w:before="180" w:after="180"/>
        <w:ind w:firstLine="360"/>
        <w:rPr>
          <w:ins w:id="52" w:author="Sanjay" w:date="2025-08-17T11:15:00Z"/>
          <w:rFonts w:ascii="Inter" w:hAnsi="Inter"/>
          <w:color w:val="000000"/>
          <w:spacing w:val="-2"/>
          <w:sz w:val="27"/>
          <w:szCs w:val="27"/>
        </w:rPr>
      </w:pPr>
      <w:ins w:id="53" w:author="Sanjay" w:date="2025-08-17T11:15:00Z">
        <w:r>
          <w:rPr>
            <w:rFonts w:ascii="Inter" w:hAnsi="Inter"/>
            <w:color w:val="000000"/>
            <w:spacing w:val="-2"/>
            <w:sz w:val="27"/>
            <w:szCs w:val="27"/>
          </w:rPr>
          <w:t xml:space="preserve">Select </w:t>
        </w:r>
        <w:proofErr w:type="spellStart"/>
        <w:r>
          <w:rPr>
            <w:rFonts w:ascii="Inter" w:hAnsi="Inter"/>
            <w:color w:val="000000"/>
            <w:spacing w:val="-2"/>
            <w:sz w:val="27"/>
            <w:szCs w:val="27"/>
          </w:rPr>
          <w:t>current_occupation</w:t>
        </w:r>
        <w:proofErr w:type="spellEnd"/>
        <w:r>
          <w:rPr>
            <w:rFonts w:ascii="Inter" w:hAnsi="Inter"/>
            <w:color w:val="000000"/>
            <w:spacing w:val="-2"/>
            <w:sz w:val="27"/>
            <w:szCs w:val="27"/>
          </w:rPr>
          <w:t xml:space="preserve">, </w:t>
        </w:r>
        <w:proofErr w:type="spellStart"/>
        <w:r w:rsidRPr="00DF7A94">
          <w:rPr>
            <w:rFonts w:ascii="Inter" w:hAnsi="Inter"/>
            <w:color w:val="000000"/>
            <w:spacing w:val="-2"/>
            <w:sz w:val="27"/>
            <w:szCs w:val="27"/>
          </w:rPr>
          <w:t>page_views_per_visit</w:t>
        </w:r>
        <w:proofErr w:type="spellEnd"/>
      </w:ins>
    </w:p>
    <w:p w:rsidR="00552A10" w:rsidRDefault="00552A10" w:rsidP="00552A10">
      <w:pPr>
        <w:shd w:val="clear" w:color="auto" w:fill="FFFFFF"/>
        <w:spacing w:before="180" w:after="180"/>
        <w:ind w:firstLine="360"/>
        <w:rPr>
          <w:ins w:id="54" w:author="Sanjay" w:date="2025-08-17T11:16:00Z"/>
          <w:rFonts w:ascii="Inter" w:hAnsi="Inter"/>
          <w:color w:val="000000"/>
          <w:spacing w:val="-2"/>
          <w:sz w:val="27"/>
          <w:szCs w:val="27"/>
        </w:rPr>
      </w:pPr>
      <w:ins w:id="55" w:author="Sanjay" w:date="2025-08-17T11:15:00Z">
        <w:r>
          <w:rPr>
            <w:rFonts w:ascii="Inter" w:hAnsi="Inter"/>
            <w:color w:val="000000"/>
            <w:spacing w:val="-2"/>
            <w:sz w:val="27"/>
            <w:szCs w:val="27"/>
          </w:rPr>
          <w:t>, status, count(*) group by &lt;&gt;.</w:t>
        </w:r>
      </w:ins>
    </w:p>
    <w:p w:rsidR="00552A10" w:rsidRDefault="00552A10" w:rsidP="00552A10">
      <w:pPr>
        <w:shd w:val="clear" w:color="auto" w:fill="FFFFFF"/>
        <w:spacing w:before="180" w:after="180"/>
        <w:ind w:firstLine="360"/>
        <w:rPr>
          <w:ins w:id="56" w:author="Sanjay" w:date="2025-08-17T11:16:00Z"/>
          <w:rFonts w:ascii="Inter" w:hAnsi="Inter"/>
          <w:color w:val="000000"/>
          <w:spacing w:val="-2"/>
          <w:sz w:val="27"/>
          <w:szCs w:val="27"/>
        </w:rPr>
      </w:pPr>
    </w:p>
    <w:p w:rsidR="00552A10" w:rsidRDefault="00552A10" w:rsidP="00552A10">
      <w:pPr>
        <w:shd w:val="clear" w:color="auto" w:fill="FFFFFF"/>
        <w:spacing w:before="180" w:after="180"/>
        <w:ind w:firstLine="360"/>
        <w:rPr>
          <w:ins w:id="57" w:author="Sanjay" w:date="2025-08-17T11:15:00Z"/>
          <w:rFonts w:ascii="Inter" w:hAnsi="Inter"/>
          <w:color w:val="000000"/>
          <w:spacing w:val="-2"/>
          <w:sz w:val="27"/>
          <w:szCs w:val="27"/>
        </w:rPr>
      </w:pPr>
      <w:ins w:id="58" w:author="Sanjay" w:date="2025-08-17T11:16:00Z">
        <w:r>
          <w:rPr>
            <w:rFonts w:ascii="Inter" w:hAnsi="Inter"/>
            <w:color w:val="000000"/>
            <w:spacing w:val="-2"/>
            <w:sz w:val="27"/>
            <w:szCs w:val="27"/>
          </w:rPr>
          <w:t>4. profile completed</w:t>
        </w:r>
      </w:ins>
    </w:p>
    <w:p w:rsidR="00552A10" w:rsidRDefault="00552A10" w:rsidP="00F33CF1">
      <w:pPr>
        <w:shd w:val="clear" w:color="auto" w:fill="FFFFFF"/>
        <w:spacing w:before="180" w:after="180"/>
        <w:ind w:firstLine="360"/>
        <w:rPr>
          <w:ins w:id="59" w:author="Sanjay" w:date="2025-08-17T11:14:00Z"/>
          <w:rFonts w:ascii="Inter" w:hAnsi="Inter"/>
          <w:color w:val="000000"/>
          <w:spacing w:val="-2"/>
          <w:sz w:val="27"/>
          <w:szCs w:val="27"/>
        </w:rPr>
      </w:pPr>
      <w:ins w:id="60" w:author="Sanjay" w:date="2025-08-17T11:16:00Z">
        <w:r>
          <w:rPr>
            <w:rFonts w:ascii="Inter" w:hAnsi="Inter"/>
            <w:color w:val="000000"/>
            <w:spacing w:val="-2"/>
            <w:sz w:val="27"/>
            <w:szCs w:val="27"/>
          </w:rPr>
          <w:lastRenderedPageBreak/>
          <w:t>&lt;to do&gt;</w:t>
        </w:r>
      </w:ins>
    </w:p>
    <w:p w:rsidR="00F33CF1" w:rsidRDefault="00F33CF1" w:rsidP="008F3703">
      <w:pPr>
        <w:shd w:val="clear" w:color="auto" w:fill="FFFFFF"/>
        <w:spacing w:before="180" w:after="180"/>
        <w:rPr>
          <w:ins w:id="61" w:author="Sanjay" w:date="2025-08-17T11:04:00Z"/>
          <w:rFonts w:ascii="Inter" w:hAnsi="Inter"/>
          <w:color w:val="000000"/>
          <w:spacing w:val="-2"/>
          <w:sz w:val="27"/>
          <w:szCs w:val="27"/>
        </w:rPr>
        <w:pPrChange w:id="62" w:author="Sanjay" w:date="2025-08-17T11:45:00Z">
          <w:pPr>
            <w:shd w:val="clear" w:color="auto" w:fill="FFFFFF"/>
            <w:spacing w:before="180" w:after="180"/>
            <w:ind w:firstLine="360"/>
          </w:pPr>
        </w:pPrChange>
      </w:pPr>
    </w:p>
    <w:p w:rsidR="00F33CF1" w:rsidRPr="00F33CF1" w:rsidRDefault="00F33CF1" w:rsidP="00F33CF1">
      <w:pPr>
        <w:shd w:val="clear" w:color="auto" w:fill="FFFFFF"/>
        <w:spacing w:before="180" w:after="180"/>
        <w:ind w:firstLine="360"/>
        <w:rPr>
          <w:ins w:id="63" w:author="Sanjay" w:date="2025-08-17T11:04:00Z"/>
          <w:rFonts w:ascii="Inter" w:hAnsi="Inter"/>
          <w:color w:val="000000"/>
          <w:spacing w:val="-2"/>
          <w:sz w:val="27"/>
          <w:szCs w:val="27"/>
          <w:rPrChange w:id="64" w:author="Sanjay" w:date="2025-08-17T11:04:00Z">
            <w:rPr>
              <w:ins w:id="65" w:author="Sanjay" w:date="2025-08-17T11:04:00Z"/>
            </w:rPr>
          </w:rPrChange>
        </w:rPr>
        <w:pPrChange w:id="66" w:author="Sanjay" w:date="2025-08-17T11:04:00Z">
          <w:pPr>
            <w:pStyle w:val="ListParagraph"/>
            <w:numPr>
              <w:numId w:val="2"/>
            </w:numPr>
            <w:shd w:val="clear" w:color="auto" w:fill="FFFFFF"/>
            <w:tabs>
              <w:tab w:val="num" w:pos="720"/>
            </w:tabs>
            <w:spacing w:before="180" w:after="180"/>
            <w:ind w:hanging="360"/>
          </w:pPr>
        </w:pPrChange>
      </w:pPr>
    </w:p>
    <w:p w:rsidR="00F33CF1" w:rsidRDefault="00F33CF1" w:rsidP="00F33CF1">
      <w:pPr>
        <w:shd w:val="clear" w:color="auto" w:fill="FFFFFF"/>
        <w:spacing w:before="180" w:after="180"/>
        <w:ind w:left="360"/>
        <w:rPr>
          <w:ins w:id="67" w:author="Sanjay" w:date="2025-08-17T11:03:00Z"/>
          <w:rFonts w:ascii="Inter" w:hAnsi="Inter"/>
          <w:color w:val="000000"/>
          <w:spacing w:val="-2"/>
          <w:sz w:val="27"/>
          <w:szCs w:val="27"/>
        </w:rPr>
      </w:pPr>
    </w:p>
    <w:p w:rsidR="00DF7A94" w:rsidRPr="00F33CF1" w:rsidRDefault="00DF7A94" w:rsidP="00F33CF1">
      <w:pPr>
        <w:pStyle w:val="ListParagraph"/>
        <w:numPr>
          <w:ilvl w:val="0"/>
          <w:numId w:val="2"/>
        </w:numPr>
        <w:shd w:val="clear" w:color="auto" w:fill="FFFFFF"/>
        <w:spacing w:before="180" w:after="180"/>
        <w:rPr>
          <w:ins w:id="68" w:author="Sanjay" w:date="2025-08-17T10:52:00Z"/>
          <w:rFonts w:ascii="Inter" w:hAnsi="Inter"/>
          <w:color w:val="000000"/>
          <w:spacing w:val="-2"/>
          <w:sz w:val="27"/>
          <w:szCs w:val="27"/>
          <w:rPrChange w:id="69" w:author="Sanjay" w:date="2025-08-17T11:03:00Z">
            <w:rPr>
              <w:ins w:id="70" w:author="Sanjay" w:date="2025-08-17T10:52:00Z"/>
            </w:rPr>
          </w:rPrChange>
        </w:rPr>
      </w:pPr>
      <w:ins w:id="71" w:author="Sanjay" w:date="2025-08-17T10:52:00Z">
        <w:r w:rsidRPr="00F33CF1">
          <w:rPr>
            <w:rFonts w:ascii="Inter" w:hAnsi="Inter"/>
            <w:color w:val="000000"/>
            <w:spacing w:val="-2"/>
            <w:sz w:val="27"/>
            <w:szCs w:val="27"/>
            <w:rPrChange w:id="72" w:author="Sanjay" w:date="2025-08-17T11:03:00Z">
              <w:rPr/>
            </w:rPrChange>
          </w:rPr>
          <w:t>age</w:t>
        </w:r>
      </w:ins>
    </w:p>
    <w:p w:rsidR="00DF7A94" w:rsidRPr="00DF7A94" w:rsidRDefault="00DF7A94" w:rsidP="00DF7A94">
      <w:pPr>
        <w:pStyle w:val="ListParagraph"/>
        <w:numPr>
          <w:ilvl w:val="0"/>
          <w:numId w:val="2"/>
        </w:numPr>
        <w:shd w:val="clear" w:color="auto" w:fill="FFFFFF"/>
        <w:spacing w:before="180" w:after="180"/>
        <w:rPr>
          <w:ins w:id="73" w:author="Sanjay" w:date="2025-08-17T10:52:00Z"/>
          <w:rFonts w:ascii="Inter" w:hAnsi="Inter"/>
          <w:color w:val="000000"/>
          <w:spacing w:val="-2"/>
          <w:sz w:val="27"/>
          <w:szCs w:val="27"/>
        </w:rPr>
      </w:pPr>
      <w:proofErr w:type="spellStart"/>
      <w:ins w:id="74" w:author="Sanjay" w:date="2025-08-17T10:52:00Z">
        <w:r w:rsidRPr="00DF7A94">
          <w:rPr>
            <w:rFonts w:ascii="Inter" w:hAnsi="Inter"/>
            <w:color w:val="000000"/>
            <w:spacing w:val="-2"/>
            <w:sz w:val="27"/>
            <w:szCs w:val="27"/>
          </w:rPr>
          <w:t>current_occupation</w:t>
        </w:r>
        <w:proofErr w:type="spellEnd"/>
      </w:ins>
    </w:p>
    <w:p w:rsidR="00DF7A94" w:rsidRPr="00DF7A94" w:rsidRDefault="00DF7A94" w:rsidP="00DF7A94">
      <w:pPr>
        <w:pStyle w:val="ListParagraph"/>
        <w:numPr>
          <w:ilvl w:val="0"/>
          <w:numId w:val="2"/>
        </w:numPr>
        <w:shd w:val="clear" w:color="auto" w:fill="FFFFFF"/>
        <w:spacing w:before="180" w:after="180"/>
        <w:rPr>
          <w:ins w:id="75" w:author="Sanjay" w:date="2025-08-17T10:52:00Z"/>
          <w:rFonts w:ascii="Inter" w:hAnsi="Inter"/>
          <w:color w:val="000000"/>
          <w:spacing w:val="-2"/>
          <w:sz w:val="27"/>
          <w:szCs w:val="27"/>
        </w:rPr>
      </w:pPr>
      <w:proofErr w:type="spellStart"/>
      <w:ins w:id="76" w:author="Sanjay" w:date="2025-08-17T10:52:00Z">
        <w:r w:rsidRPr="00DF7A94">
          <w:rPr>
            <w:rFonts w:ascii="Inter" w:hAnsi="Inter"/>
            <w:color w:val="000000"/>
            <w:spacing w:val="-2"/>
            <w:sz w:val="27"/>
            <w:szCs w:val="27"/>
          </w:rPr>
          <w:t>first_interaction</w:t>
        </w:r>
        <w:proofErr w:type="spellEnd"/>
      </w:ins>
    </w:p>
    <w:p w:rsidR="00DF7A94" w:rsidRPr="00DF7A94" w:rsidRDefault="00DF7A94" w:rsidP="00DF7A94">
      <w:pPr>
        <w:pStyle w:val="ListParagraph"/>
        <w:numPr>
          <w:ilvl w:val="0"/>
          <w:numId w:val="2"/>
        </w:numPr>
        <w:shd w:val="clear" w:color="auto" w:fill="FFFFFF"/>
        <w:spacing w:before="180" w:after="180"/>
        <w:rPr>
          <w:ins w:id="77" w:author="Sanjay" w:date="2025-08-17T10:52:00Z"/>
          <w:rFonts w:ascii="Inter" w:hAnsi="Inter"/>
          <w:color w:val="000000"/>
          <w:spacing w:val="-2"/>
          <w:sz w:val="27"/>
          <w:szCs w:val="27"/>
        </w:rPr>
      </w:pPr>
      <w:proofErr w:type="spellStart"/>
      <w:ins w:id="78" w:author="Sanjay" w:date="2025-08-17T10:52:00Z">
        <w:r w:rsidRPr="00DF7A94">
          <w:rPr>
            <w:rFonts w:ascii="Inter" w:hAnsi="Inter"/>
            <w:color w:val="000000"/>
            <w:spacing w:val="-2"/>
            <w:sz w:val="27"/>
            <w:szCs w:val="27"/>
          </w:rPr>
          <w:t>profile_completed</w:t>
        </w:r>
        <w:proofErr w:type="spellEnd"/>
      </w:ins>
    </w:p>
    <w:p w:rsidR="00DF7A94" w:rsidRPr="00DF7A94" w:rsidRDefault="00DF7A94" w:rsidP="00DF7A94">
      <w:pPr>
        <w:pStyle w:val="ListParagraph"/>
        <w:numPr>
          <w:ilvl w:val="0"/>
          <w:numId w:val="2"/>
        </w:numPr>
        <w:shd w:val="clear" w:color="auto" w:fill="FFFFFF"/>
        <w:spacing w:before="180" w:after="180"/>
        <w:rPr>
          <w:ins w:id="79" w:author="Sanjay" w:date="2025-08-17T10:52:00Z"/>
          <w:rFonts w:ascii="Inter" w:hAnsi="Inter"/>
          <w:color w:val="000000"/>
          <w:spacing w:val="-2"/>
          <w:sz w:val="27"/>
          <w:szCs w:val="27"/>
        </w:rPr>
      </w:pPr>
      <w:proofErr w:type="spellStart"/>
      <w:ins w:id="80" w:author="Sanjay" w:date="2025-08-17T10:52:00Z">
        <w:r w:rsidRPr="00DF7A94">
          <w:rPr>
            <w:rFonts w:ascii="Inter" w:hAnsi="Inter"/>
            <w:color w:val="000000"/>
            <w:spacing w:val="-2"/>
            <w:sz w:val="27"/>
            <w:szCs w:val="27"/>
          </w:rPr>
          <w:t>website_visits</w:t>
        </w:r>
        <w:proofErr w:type="spellEnd"/>
      </w:ins>
    </w:p>
    <w:p w:rsidR="00DF7A94" w:rsidRPr="00DF7A94" w:rsidRDefault="00DF7A94" w:rsidP="00DF7A94">
      <w:pPr>
        <w:pStyle w:val="ListParagraph"/>
        <w:numPr>
          <w:ilvl w:val="0"/>
          <w:numId w:val="2"/>
        </w:numPr>
        <w:shd w:val="clear" w:color="auto" w:fill="FFFFFF"/>
        <w:spacing w:before="180" w:after="180"/>
        <w:rPr>
          <w:ins w:id="81" w:author="Sanjay" w:date="2025-08-17T10:52:00Z"/>
          <w:rFonts w:ascii="Inter" w:hAnsi="Inter"/>
          <w:color w:val="000000"/>
          <w:spacing w:val="-2"/>
          <w:sz w:val="27"/>
          <w:szCs w:val="27"/>
        </w:rPr>
      </w:pPr>
      <w:proofErr w:type="spellStart"/>
      <w:ins w:id="82" w:author="Sanjay" w:date="2025-08-17T10:52:00Z">
        <w:r w:rsidRPr="00DF7A94">
          <w:rPr>
            <w:rFonts w:ascii="Inter" w:hAnsi="Inter"/>
            <w:color w:val="000000"/>
            <w:spacing w:val="-2"/>
            <w:sz w:val="27"/>
            <w:szCs w:val="27"/>
          </w:rPr>
          <w:t>time_spent_on_website</w:t>
        </w:r>
        <w:proofErr w:type="spellEnd"/>
      </w:ins>
    </w:p>
    <w:p w:rsidR="00DF7A94" w:rsidRPr="00DF7A94" w:rsidRDefault="00DF7A94" w:rsidP="00DF7A94">
      <w:pPr>
        <w:pStyle w:val="ListParagraph"/>
        <w:numPr>
          <w:ilvl w:val="0"/>
          <w:numId w:val="2"/>
        </w:numPr>
        <w:shd w:val="clear" w:color="auto" w:fill="FFFFFF"/>
        <w:spacing w:before="180" w:after="180"/>
        <w:rPr>
          <w:ins w:id="83" w:author="Sanjay" w:date="2025-08-17T10:52:00Z"/>
          <w:rFonts w:ascii="Inter" w:hAnsi="Inter"/>
          <w:color w:val="000000"/>
          <w:spacing w:val="-2"/>
          <w:sz w:val="27"/>
          <w:szCs w:val="27"/>
        </w:rPr>
      </w:pPr>
      <w:proofErr w:type="spellStart"/>
      <w:ins w:id="84" w:author="Sanjay" w:date="2025-08-17T10:52:00Z">
        <w:r w:rsidRPr="00DF7A94">
          <w:rPr>
            <w:rFonts w:ascii="Inter" w:hAnsi="Inter"/>
            <w:color w:val="000000"/>
            <w:spacing w:val="-2"/>
            <w:sz w:val="27"/>
            <w:szCs w:val="27"/>
          </w:rPr>
          <w:t>page_views_per_visit</w:t>
        </w:r>
        <w:proofErr w:type="spellEnd"/>
      </w:ins>
    </w:p>
    <w:p w:rsidR="00DF7A94" w:rsidRDefault="00DF7A94" w:rsidP="00DF7A94">
      <w:pPr>
        <w:pStyle w:val="ListParagraph"/>
        <w:numPr>
          <w:ilvl w:val="0"/>
          <w:numId w:val="2"/>
        </w:numPr>
        <w:shd w:val="clear" w:color="auto" w:fill="FFFFFF"/>
        <w:spacing w:before="180" w:after="180"/>
        <w:rPr>
          <w:ins w:id="85" w:author="Sanjay" w:date="2025-08-17T11:06:00Z"/>
          <w:rFonts w:ascii="Inter" w:hAnsi="Inter"/>
          <w:color w:val="000000"/>
          <w:spacing w:val="-2"/>
          <w:sz w:val="27"/>
          <w:szCs w:val="27"/>
        </w:rPr>
      </w:pPr>
      <w:ins w:id="86" w:author="Sanjay" w:date="2025-08-17T10:52:00Z">
        <w:r w:rsidRPr="00DF7A94">
          <w:rPr>
            <w:rFonts w:ascii="Inter" w:hAnsi="Inter"/>
            <w:color w:val="000000"/>
            <w:spacing w:val="-2"/>
            <w:sz w:val="27"/>
            <w:szCs w:val="27"/>
          </w:rPr>
          <w:t> </w:t>
        </w:r>
        <w:proofErr w:type="spellStart"/>
        <w:r w:rsidRPr="00DF7A94">
          <w:rPr>
            <w:rFonts w:ascii="Inter" w:hAnsi="Inter"/>
            <w:color w:val="000000"/>
            <w:spacing w:val="-2"/>
            <w:sz w:val="27"/>
            <w:szCs w:val="27"/>
          </w:rPr>
          <w:t>last_activity</w:t>
        </w:r>
      </w:ins>
      <w:proofErr w:type="spellEnd"/>
    </w:p>
    <w:p w:rsidR="00F33CF1" w:rsidRDefault="00F33CF1" w:rsidP="00DF7A94">
      <w:pPr>
        <w:pStyle w:val="ListParagraph"/>
        <w:numPr>
          <w:ilvl w:val="0"/>
          <w:numId w:val="2"/>
        </w:numPr>
        <w:shd w:val="clear" w:color="auto" w:fill="FFFFFF"/>
        <w:spacing w:before="180" w:after="180"/>
        <w:rPr>
          <w:ins w:id="87" w:author="Sanjay" w:date="2025-08-17T10:52:00Z"/>
          <w:rFonts w:ascii="Inter" w:hAnsi="Inter"/>
          <w:color w:val="000000"/>
          <w:spacing w:val="-2"/>
          <w:sz w:val="27"/>
          <w:szCs w:val="27"/>
        </w:rPr>
      </w:pPr>
      <w:ins w:id="88" w:author="Sanjay" w:date="2025-08-17T11:06:00Z">
        <w:r>
          <w:rPr>
            <w:rFonts w:ascii="Inter" w:hAnsi="Inter"/>
            <w:color w:val="000000"/>
            <w:spacing w:val="-2"/>
            <w:sz w:val="27"/>
            <w:szCs w:val="27"/>
          </w:rPr>
          <w:t>status</w:t>
        </w:r>
      </w:ins>
    </w:p>
    <w:p w:rsidR="00B80782" w:rsidRPr="000919FC" w:rsidRDefault="00B80782" w:rsidP="00B80782">
      <w:pPr>
        <w:shd w:val="clear" w:color="auto" w:fill="FFFFFF"/>
        <w:spacing w:before="100" w:beforeAutospacing="1" w:after="100" w:afterAutospacing="1"/>
        <w:rPr>
          <w:ins w:id="89" w:author="Sanjay" w:date="2025-08-17T11:34:00Z"/>
          <w:rFonts w:ascii="Roboto" w:hAnsi="Roboto"/>
          <w:color w:val="1F1F1F"/>
          <w:highlight w:val="yellow"/>
          <w:rPrChange w:id="90" w:author="Sanjay" w:date="2025-08-17T12:21:00Z">
            <w:rPr>
              <w:ins w:id="91" w:author="Sanjay" w:date="2025-08-17T11:34:00Z"/>
              <w:rFonts w:ascii="Roboto" w:hAnsi="Roboto"/>
              <w:color w:val="1F1F1F"/>
            </w:rPr>
          </w:rPrChange>
        </w:rPr>
        <w:pPrChange w:id="92" w:author="Sanjay" w:date="2025-08-17T11:34:00Z">
          <w:pPr>
            <w:numPr>
              <w:numId w:val="5"/>
            </w:numPr>
            <w:shd w:val="clear" w:color="auto" w:fill="FFFFFF"/>
            <w:tabs>
              <w:tab w:val="num" w:pos="720"/>
            </w:tabs>
            <w:spacing w:before="100" w:beforeAutospacing="1" w:after="100" w:afterAutospacing="1"/>
            <w:ind w:left="720" w:hanging="360"/>
          </w:pPr>
        </w:pPrChange>
      </w:pPr>
      <w:ins w:id="93" w:author="Sanjay" w:date="2025-08-17T11:34:00Z">
        <w:r w:rsidRPr="000919FC">
          <w:rPr>
            <w:rFonts w:ascii="Roboto" w:hAnsi="Roboto"/>
            <w:color w:val="1F1F1F"/>
            <w:highlight w:val="yellow"/>
            <w:rPrChange w:id="94" w:author="Sanjay" w:date="2025-08-17T12:21:00Z">
              <w:rPr>
                <w:rFonts w:ascii="Roboto" w:hAnsi="Roboto"/>
                <w:color w:val="1F1F1F"/>
              </w:rPr>
            </w:rPrChange>
          </w:rPr>
          <w:t>The company's first impression on the customer must have an impact. Do the first channels of interaction have an impact on the lead status?</w:t>
        </w:r>
      </w:ins>
    </w:p>
    <w:p w:rsidR="00B80782" w:rsidRPr="000919FC" w:rsidRDefault="00B80782" w:rsidP="00FB4CD8">
      <w:pPr>
        <w:shd w:val="clear" w:color="auto" w:fill="FFFFFF"/>
        <w:spacing w:before="100" w:beforeAutospacing="1" w:after="100" w:afterAutospacing="1"/>
        <w:rPr>
          <w:ins w:id="95" w:author="Sanjay" w:date="2025-08-17T11:37:00Z"/>
          <w:rFonts w:ascii="Inter" w:hAnsi="Inter"/>
          <w:color w:val="000000"/>
          <w:spacing w:val="-2"/>
          <w:sz w:val="27"/>
          <w:szCs w:val="27"/>
          <w:highlight w:val="yellow"/>
          <w:rPrChange w:id="96" w:author="Sanjay" w:date="2025-08-17T12:21:00Z">
            <w:rPr>
              <w:ins w:id="97" w:author="Sanjay" w:date="2025-08-17T11:37:00Z"/>
              <w:rFonts w:ascii="Inter" w:hAnsi="Inter"/>
              <w:color w:val="000000"/>
              <w:spacing w:val="-6"/>
              <w:sz w:val="27"/>
              <w:szCs w:val="27"/>
            </w:rPr>
          </w:rPrChange>
        </w:rPr>
        <w:pPrChange w:id="98" w:author="Sanjay" w:date="2025-08-17T11:41:00Z">
          <w:pPr>
            <w:shd w:val="clear" w:color="auto" w:fill="FFFFFF"/>
            <w:spacing w:before="360" w:after="360"/>
            <w:outlineLvl w:val="2"/>
          </w:pPr>
        </w:pPrChange>
      </w:pPr>
      <w:ins w:id="99" w:author="Sanjay" w:date="2025-08-17T11:36:00Z">
        <w:r w:rsidRPr="000919FC">
          <w:rPr>
            <w:rFonts w:ascii="Inter" w:hAnsi="Inter"/>
            <w:color w:val="000000"/>
            <w:spacing w:val="-2"/>
            <w:sz w:val="27"/>
            <w:szCs w:val="27"/>
            <w:highlight w:val="yellow"/>
            <w:rPrChange w:id="100" w:author="Sanjay" w:date="2025-08-17T12:21:00Z">
              <w:rPr>
                <w:rFonts w:ascii="Inter" w:hAnsi="Inter"/>
                <w:color w:val="000000"/>
                <w:spacing w:val="-2"/>
                <w:sz w:val="27"/>
                <w:szCs w:val="27"/>
              </w:rPr>
            </w:rPrChange>
          </w:rPr>
          <w:t xml:space="preserve">Input: </w:t>
        </w:r>
      </w:ins>
      <w:proofErr w:type="spellStart"/>
      <w:ins w:id="101" w:author="Sanjay" w:date="2025-08-17T11:35:00Z">
        <w:r w:rsidRPr="000919FC">
          <w:rPr>
            <w:rFonts w:ascii="Inter" w:hAnsi="Inter"/>
            <w:color w:val="000000"/>
            <w:spacing w:val="-2"/>
            <w:sz w:val="27"/>
            <w:szCs w:val="27"/>
            <w:highlight w:val="yellow"/>
            <w:rPrChange w:id="102" w:author="Sanjay" w:date="2025-08-17T12:21:00Z">
              <w:rPr>
                <w:rFonts w:ascii="Inter" w:hAnsi="Inter"/>
                <w:color w:val="000000"/>
                <w:spacing w:val="-2"/>
                <w:sz w:val="27"/>
                <w:szCs w:val="27"/>
              </w:rPr>
            </w:rPrChange>
          </w:rPr>
          <w:t>first_interaction</w:t>
        </w:r>
        <w:proofErr w:type="spellEnd"/>
        <w:r w:rsidRPr="000919FC">
          <w:rPr>
            <w:rFonts w:ascii="Inter" w:hAnsi="Inter"/>
            <w:color w:val="000000"/>
            <w:spacing w:val="-2"/>
            <w:sz w:val="27"/>
            <w:szCs w:val="27"/>
            <w:highlight w:val="yellow"/>
            <w:rPrChange w:id="103" w:author="Sanjay" w:date="2025-08-17T12:21:00Z">
              <w:rPr>
                <w:rFonts w:ascii="Inter" w:hAnsi="Inter"/>
                <w:color w:val="000000"/>
                <w:spacing w:val="-2"/>
                <w:sz w:val="27"/>
                <w:szCs w:val="27"/>
              </w:rPr>
            </w:rPrChange>
          </w:rPr>
          <w:t xml:space="preserve">: Values include </w:t>
        </w:r>
      </w:ins>
      <w:ins w:id="104" w:author="Sanjay" w:date="2025-08-17T11:37:00Z">
        <w:r w:rsidRPr="000919FC">
          <w:rPr>
            <w:rFonts w:ascii="Inter" w:hAnsi="Inter"/>
            <w:color w:val="000000"/>
            <w:spacing w:val="-2"/>
            <w:sz w:val="27"/>
            <w:szCs w:val="27"/>
            <w:highlight w:val="yellow"/>
            <w:rPrChange w:id="105" w:author="Sanjay" w:date="2025-08-17T12:21:00Z">
              <w:rPr>
                <w:rFonts w:ascii="Inter" w:hAnsi="Inter"/>
                <w:color w:val="000000"/>
                <w:spacing w:val="-2"/>
                <w:sz w:val="27"/>
                <w:szCs w:val="27"/>
              </w:rPr>
            </w:rPrChange>
          </w:rPr>
          <w:t>‘</w:t>
        </w:r>
      </w:ins>
      <w:ins w:id="106" w:author="Sanjay" w:date="2025-08-17T11:35:00Z">
        <w:r w:rsidRPr="000919FC">
          <w:rPr>
            <w:rFonts w:ascii="Inter" w:hAnsi="Inter"/>
            <w:color w:val="000000"/>
            <w:spacing w:val="-2"/>
            <w:sz w:val="27"/>
            <w:szCs w:val="27"/>
            <w:highlight w:val="yellow"/>
            <w:rPrChange w:id="107" w:author="Sanjay" w:date="2025-08-17T12:21:00Z">
              <w:rPr>
                <w:rFonts w:ascii="Inter" w:hAnsi="Inter"/>
                <w:color w:val="000000"/>
                <w:spacing w:val="-2"/>
                <w:sz w:val="27"/>
                <w:szCs w:val="27"/>
              </w:rPr>
            </w:rPrChange>
          </w:rPr>
          <w:t>Website</w:t>
        </w:r>
      </w:ins>
      <w:ins w:id="108" w:author="Sanjay" w:date="2025-08-17T11:37:00Z">
        <w:r w:rsidRPr="000919FC">
          <w:rPr>
            <w:rFonts w:ascii="Inter" w:hAnsi="Inter"/>
            <w:color w:val="000000"/>
            <w:spacing w:val="-2"/>
            <w:sz w:val="27"/>
            <w:szCs w:val="27"/>
            <w:highlight w:val="yellow"/>
            <w:rPrChange w:id="109" w:author="Sanjay" w:date="2025-08-17T12:21:00Z">
              <w:rPr>
                <w:rFonts w:ascii="Inter" w:hAnsi="Inter"/>
                <w:color w:val="000000"/>
                <w:spacing w:val="-2"/>
                <w:sz w:val="27"/>
                <w:szCs w:val="27"/>
              </w:rPr>
            </w:rPrChange>
          </w:rPr>
          <w:t>’</w:t>
        </w:r>
      </w:ins>
      <w:ins w:id="110" w:author="Sanjay" w:date="2025-08-17T11:35:00Z">
        <w:r w:rsidRPr="000919FC">
          <w:rPr>
            <w:rFonts w:ascii="Inter" w:hAnsi="Inter"/>
            <w:color w:val="000000"/>
            <w:spacing w:val="-2"/>
            <w:sz w:val="27"/>
            <w:szCs w:val="27"/>
            <w:highlight w:val="yellow"/>
            <w:rPrChange w:id="111" w:author="Sanjay" w:date="2025-08-17T12:21:00Z">
              <w:rPr>
                <w:rFonts w:ascii="Inter" w:hAnsi="Inter"/>
                <w:color w:val="000000"/>
                <w:spacing w:val="-2"/>
                <w:sz w:val="27"/>
                <w:szCs w:val="27"/>
              </w:rPr>
            </w:rPrChange>
          </w:rPr>
          <w:t xml:space="preserve"> and </w:t>
        </w:r>
      </w:ins>
      <w:ins w:id="112" w:author="Sanjay" w:date="2025-08-17T11:37:00Z">
        <w:r w:rsidRPr="000919FC">
          <w:rPr>
            <w:rFonts w:ascii="Inter" w:hAnsi="Inter"/>
            <w:color w:val="000000"/>
            <w:spacing w:val="-2"/>
            <w:sz w:val="27"/>
            <w:szCs w:val="27"/>
            <w:highlight w:val="yellow"/>
            <w:rPrChange w:id="113" w:author="Sanjay" w:date="2025-08-17T12:21:00Z">
              <w:rPr>
                <w:rFonts w:ascii="Inter" w:hAnsi="Inter"/>
                <w:color w:val="000000"/>
                <w:spacing w:val="-2"/>
                <w:sz w:val="27"/>
                <w:szCs w:val="27"/>
              </w:rPr>
            </w:rPrChange>
          </w:rPr>
          <w:t>‘</w:t>
        </w:r>
      </w:ins>
      <w:ins w:id="114" w:author="Sanjay" w:date="2025-08-17T11:35:00Z">
        <w:r w:rsidRPr="000919FC">
          <w:rPr>
            <w:rFonts w:ascii="Inter" w:hAnsi="Inter"/>
            <w:color w:val="000000"/>
            <w:spacing w:val="-2"/>
            <w:sz w:val="27"/>
            <w:szCs w:val="27"/>
            <w:highlight w:val="yellow"/>
            <w:rPrChange w:id="115" w:author="Sanjay" w:date="2025-08-17T12:21:00Z">
              <w:rPr>
                <w:rFonts w:ascii="Inter" w:hAnsi="Inter"/>
                <w:color w:val="000000"/>
                <w:spacing w:val="-2"/>
                <w:sz w:val="27"/>
                <w:szCs w:val="27"/>
              </w:rPr>
            </w:rPrChange>
          </w:rPr>
          <w:t>Mobile App</w:t>
        </w:r>
      </w:ins>
      <w:ins w:id="116" w:author="Sanjay" w:date="2025-08-17T11:37:00Z">
        <w:r w:rsidRPr="000919FC">
          <w:rPr>
            <w:rFonts w:ascii="Inter" w:hAnsi="Inter"/>
            <w:color w:val="000000"/>
            <w:spacing w:val="-2"/>
            <w:sz w:val="27"/>
            <w:szCs w:val="27"/>
            <w:highlight w:val="yellow"/>
            <w:rPrChange w:id="117" w:author="Sanjay" w:date="2025-08-17T12:21:00Z">
              <w:rPr>
                <w:rFonts w:ascii="Inter" w:hAnsi="Inter"/>
                <w:color w:val="000000"/>
                <w:spacing w:val="-2"/>
                <w:sz w:val="27"/>
                <w:szCs w:val="27"/>
              </w:rPr>
            </w:rPrChange>
          </w:rPr>
          <w:t>’</w:t>
        </w:r>
      </w:ins>
    </w:p>
    <w:p w:rsidR="00FB4CD8" w:rsidRPr="000919FC" w:rsidRDefault="0030741E" w:rsidP="0030741E">
      <w:pPr>
        <w:shd w:val="clear" w:color="auto" w:fill="FFFFFF"/>
        <w:tabs>
          <w:tab w:val="left" w:pos="2780"/>
        </w:tabs>
        <w:spacing w:before="360" w:after="360"/>
        <w:outlineLvl w:val="2"/>
        <w:rPr>
          <w:ins w:id="118" w:author="Sanjay" w:date="2025-08-17T11:41:00Z"/>
          <w:rFonts w:ascii="Inter" w:hAnsi="Inter"/>
          <w:color w:val="000000"/>
          <w:spacing w:val="-6"/>
          <w:sz w:val="27"/>
          <w:szCs w:val="27"/>
          <w:highlight w:val="yellow"/>
          <w:rPrChange w:id="119" w:author="Sanjay" w:date="2025-08-17T12:21:00Z">
            <w:rPr>
              <w:ins w:id="120" w:author="Sanjay" w:date="2025-08-17T11:41:00Z"/>
              <w:rFonts w:ascii="Inter" w:hAnsi="Inter"/>
              <w:color w:val="000000"/>
              <w:spacing w:val="-6"/>
              <w:sz w:val="27"/>
              <w:szCs w:val="27"/>
            </w:rPr>
          </w:rPrChange>
        </w:rPr>
        <w:pPrChange w:id="121" w:author="Sanjay" w:date="2025-08-17T12:00:00Z">
          <w:pPr>
            <w:shd w:val="clear" w:color="auto" w:fill="FFFFFF"/>
            <w:spacing w:before="360" w:after="360"/>
            <w:outlineLvl w:val="2"/>
          </w:pPr>
        </w:pPrChange>
      </w:pPr>
      <w:proofErr w:type="spellStart"/>
      <w:ins w:id="122" w:author="Sanjay" w:date="2025-08-17T12:01:00Z">
        <w:r w:rsidRPr="000919FC">
          <w:rPr>
            <w:rFonts w:ascii="Inter" w:hAnsi="Inter"/>
            <w:color w:val="000000"/>
            <w:spacing w:val="-6"/>
            <w:sz w:val="27"/>
            <w:szCs w:val="27"/>
            <w:highlight w:val="yellow"/>
            <w:rPrChange w:id="123" w:author="Sanjay" w:date="2025-08-17T12:21:00Z">
              <w:rPr>
                <w:rFonts w:ascii="Inter" w:hAnsi="Inter"/>
                <w:color w:val="000000"/>
                <w:spacing w:val="-6"/>
                <w:sz w:val="27"/>
                <w:szCs w:val="27"/>
              </w:rPr>
            </w:rPrChange>
          </w:rPr>
          <w:t>pd.groupby</w:t>
        </w:r>
        <w:proofErr w:type="spellEnd"/>
        <w:r w:rsidRPr="000919FC">
          <w:rPr>
            <w:rFonts w:ascii="Inter" w:hAnsi="Inter"/>
            <w:color w:val="000000"/>
            <w:spacing w:val="-6"/>
            <w:sz w:val="27"/>
            <w:szCs w:val="27"/>
            <w:highlight w:val="yellow"/>
            <w:rPrChange w:id="124" w:author="Sanjay" w:date="2025-08-17T12:21:00Z">
              <w:rPr>
                <w:rFonts w:ascii="Inter" w:hAnsi="Inter"/>
                <w:color w:val="000000"/>
                <w:spacing w:val="-6"/>
                <w:sz w:val="27"/>
                <w:szCs w:val="27"/>
              </w:rPr>
            </w:rPrChange>
          </w:rPr>
          <w:t>(</w:t>
        </w:r>
        <w:r w:rsidR="006E6742" w:rsidRPr="000919FC">
          <w:rPr>
            <w:rFonts w:ascii="Inter" w:hAnsi="Inter"/>
            <w:color w:val="000000"/>
            <w:spacing w:val="-6"/>
            <w:sz w:val="27"/>
            <w:szCs w:val="27"/>
            <w:highlight w:val="yellow"/>
            <w:rPrChange w:id="125" w:author="Sanjay" w:date="2025-08-17T12:21:00Z">
              <w:rPr>
                <w:rFonts w:ascii="Inter" w:hAnsi="Inter"/>
                <w:color w:val="000000"/>
                <w:spacing w:val="-6"/>
                <w:sz w:val="27"/>
                <w:szCs w:val="27"/>
              </w:rPr>
            </w:rPrChange>
          </w:rPr>
          <w:t>[‘</w:t>
        </w:r>
        <w:proofErr w:type="spellStart"/>
        <w:r w:rsidR="006E6742" w:rsidRPr="000919FC">
          <w:rPr>
            <w:rFonts w:ascii="Inter" w:hAnsi="Inter"/>
            <w:color w:val="000000"/>
            <w:spacing w:val="-6"/>
            <w:sz w:val="27"/>
            <w:szCs w:val="27"/>
            <w:highlight w:val="yellow"/>
            <w:rPrChange w:id="126" w:author="Sanjay" w:date="2025-08-17T12:21:00Z">
              <w:rPr>
                <w:rFonts w:ascii="Inter" w:hAnsi="Inter"/>
                <w:color w:val="000000"/>
                <w:spacing w:val="-6"/>
                <w:sz w:val="27"/>
                <w:szCs w:val="27"/>
              </w:rPr>
            </w:rPrChange>
          </w:rPr>
          <w:t>first_interaction</w:t>
        </w:r>
        <w:proofErr w:type="spellEnd"/>
        <w:r w:rsidR="006E6742" w:rsidRPr="000919FC">
          <w:rPr>
            <w:rFonts w:ascii="Inter" w:hAnsi="Inter"/>
            <w:color w:val="000000"/>
            <w:spacing w:val="-6"/>
            <w:sz w:val="27"/>
            <w:szCs w:val="27"/>
            <w:highlight w:val="yellow"/>
            <w:rPrChange w:id="127" w:author="Sanjay" w:date="2025-08-17T12:21:00Z">
              <w:rPr>
                <w:rFonts w:ascii="Inter" w:hAnsi="Inter"/>
                <w:color w:val="000000"/>
                <w:spacing w:val="-6"/>
                <w:sz w:val="27"/>
                <w:szCs w:val="27"/>
              </w:rPr>
            </w:rPrChange>
          </w:rPr>
          <w:t>’])</w:t>
        </w:r>
      </w:ins>
    </w:p>
    <w:p w:rsidR="00B80782" w:rsidRDefault="00B80782" w:rsidP="0010400F">
      <w:pPr>
        <w:shd w:val="clear" w:color="auto" w:fill="FFFFFF"/>
        <w:spacing w:before="360" w:after="360"/>
        <w:outlineLvl w:val="2"/>
        <w:rPr>
          <w:ins w:id="128" w:author="Sanjay" w:date="2025-08-17T11:44:00Z"/>
          <w:rFonts w:ascii="Inter" w:hAnsi="Inter"/>
          <w:color w:val="000000"/>
          <w:spacing w:val="-6"/>
          <w:sz w:val="27"/>
          <w:szCs w:val="27"/>
        </w:rPr>
      </w:pPr>
      <w:proofErr w:type="spellStart"/>
      <w:ins w:id="129" w:author="Sanjay" w:date="2025-08-17T11:37:00Z">
        <w:r w:rsidRPr="000919FC">
          <w:rPr>
            <w:rFonts w:ascii="Inter" w:hAnsi="Inter"/>
            <w:color w:val="000000"/>
            <w:spacing w:val="-6"/>
            <w:sz w:val="27"/>
            <w:szCs w:val="27"/>
            <w:highlight w:val="yellow"/>
            <w:rPrChange w:id="130" w:author="Sanjay" w:date="2025-08-17T12:21:00Z">
              <w:rPr>
                <w:rFonts w:ascii="Inter" w:hAnsi="Inter"/>
                <w:b/>
                <w:bCs/>
                <w:color w:val="000000"/>
                <w:spacing w:val="-6"/>
                <w:sz w:val="27"/>
                <w:szCs w:val="27"/>
              </w:rPr>
            </w:rPrChange>
          </w:rPr>
          <w:t>current_occupation</w:t>
        </w:r>
      </w:ins>
      <w:proofErr w:type="spellEnd"/>
      <w:ins w:id="131" w:author="Sanjay" w:date="2025-08-17T11:42:00Z">
        <w:r w:rsidR="00FB4CD8" w:rsidRPr="000919FC">
          <w:rPr>
            <w:rFonts w:ascii="Inter" w:hAnsi="Inter"/>
            <w:color w:val="000000"/>
            <w:spacing w:val="-6"/>
            <w:sz w:val="27"/>
            <w:szCs w:val="27"/>
            <w:highlight w:val="yellow"/>
            <w:rPrChange w:id="132" w:author="Sanjay" w:date="2025-08-17T12:21:00Z">
              <w:rPr>
                <w:rFonts w:ascii="Inter" w:hAnsi="Inter"/>
                <w:color w:val="000000"/>
                <w:spacing w:val="-6"/>
                <w:sz w:val="27"/>
                <w:szCs w:val="27"/>
              </w:rPr>
            </w:rPrChange>
          </w:rPr>
          <w:t xml:space="preserve"> aggregated</w:t>
        </w:r>
      </w:ins>
    </w:p>
    <w:p w:rsidR="00BA64F7" w:rsidRDefault="00BA64F7" w:rsidP="0010400F">
      <w:pPr>
        <w:shd w:val="clear" w:color="auto" w:fill="FFFFFF"/>
        <w:spacing w:before="360" w:after="360"/>
        <w:outlineLvl w:val="2"/>
        <w:rPr>
          <w:ins w:id="133" w:author="Sanjay" w:date="2025-08-17T11:44:00Z"/>
          <w:rFonts w:ascii="Inter" w:hAnsi="Inter"/>
          <w:color w:val="000000"/>
          <w:spacing w:val="-6"/>
          <w:sz w:val="27"/>
          <w:szCs w:val="27"/>
        </w:rPr>
      </w:pPr>
    </w:p>
    <w:p w:rsidR="00BA64F7" w:rsidRDefault="00BA64F7" w:rsidP="00BA64F7">
      <w:pPr>
        <w:shd w:val="clear" w:color="auto" w:fill="FFFFFF"/>
        <w:spacing w:before="100" w:beforeAutospacing="1" w:after="100" w:afterAutospacing="1"/>
        <w:rPr>
          <w:ins w:id="134" w:author="Sanjay" w:date="2025-08-17T11:44:00Z"/>
          <w:rFonts w:ascii="Roboto" w:hAnsi="Roboto"/>
          <w:color w:val="1F1F1F"/>
        </w:rPr>
      </w:pPr>
      <w:ins w:id="135" w:author="Sanjay" w:date="2025-08-17T11:44:00Z">
        <w:r>
          <w:rPr>
            <w:rFonts w:ascii="Roboto" w:hAnsi="Roboto"/>
            <w:color w:val="1F1F1F"/>
          </w:rPr>
          <w:t>The company gets leads from various channels such as print media, digital media, referrals, etc. Which of these channels have the highest lead conversion rate?</w:t>
        </w:r>
      </w:ins>
    </w:p>
    <w:p w:rsidR="00BA64F7" w:rsidRDefault="00BA64F7" w:rsidP="00BA64F7">
      <w:pPr>
        <w:shd w:val="clear" w:color="auto" w:fill="FFFFFF"/>
        <w:spacing w:before="100" w:beforeAutospacing="1" w:after="100" w:afterAutospacing="1"/>
        <w:rPr>
          <w:ins w:id="136" w:author="Sanjay" w:date="2025-08-17T11:44:00Z"/>
          <w:rFonts w:ascii="Roboto" w:hAnsi="Roboto"/>
          <w:color w:val="1F1F1F"/>
        </w:rPr>
        <w:pPrChange w:id="137" w:author="Sanjay" w:date="2025-08-17T11:44:00Z">
          <w:pPr>
            <w:numPr>
              <w:numId w:val="6"/>
            </w:numPr>
            <w:shd w:val="clear" w:color="auto" w:fill="FFFFFF"/>
            <w:tabs>
              <w:tab w:val="num" w:pos="720"/>
            </w:tabs>
            <w:spacing w:before="100" w:beforeAutospacing="1" w:after="100" w:afterAutospacing="1"/>
            <w:ind w:left="720" w:hanging="360"/>
          </w:pPr>
        </w:pPrChange>
      </w:pPr>
      <w:ins w:id="138" w:author="Sanjay" w:date="2025-08-17T11:44:00Z">
        <w:r>
          <w:rPr>
            <w:rFonts w:ascii="Roboto" w:hAnsi="Roboto"/>
            <w:color w:val="1F1F1F"/>
          </w:rPr>
          <w:t>??</w:t>
        </w:r>
      </w:ins>
    </w:p>
    <w:p w:rsidR="00BA64F7" w:rsidRDefault="00BA64F7" w:rsidP="00BA64F7">
      <w:pPr>
        <w:shd w:val="clear" w:color="auto" w:fill="FFFFFF"/>
        <w:spacing w:before="100" w:beforeAutospacing="1" w:after="100" w:afterAutospacing="1"/>
        <w:rPr>
          <w:ins w:id="139" w:author="Sanjay" w:date="2025-08-17T11:44:00Z"/>
          <w:rFonts w:ascii="Roboto" w:hAnsi="Roboto"/>
          <w:color w:val="1F1F1F"/>
        </w:rPr>
      </w:pPr>
      <w:ins w:id="140" w:author="Sanjay" w:date="2025-08-17T11:44:00Z">
        <w:r>
          <w:rPr>
            <w:rFonts w:ascii="Roboto" w:hAnsi="Roboto"/>
            <w:color w:val="1F1F1F"/>
          </w:rPr>
          <w:t xml:space="preserve">People browsing the website or mobile application are generally required to create a profile by sharing their personal data before they can access additional </w:t>
        </w:r>
        <w:proofErr w:type="spellStart"/>
        <w:r>
          <w:rPr>
            <w:rFonts w:ascii="Roboto" w:hAnsi="Roboto"/>
            <w:color w:val="1F1F1F"/>
          </w:rPr>
          <w:t>information.Does</w:t>
        </w:r>
        <w:proofErr w:type="spellEnd"/>
        <w:r>
          <w:rPr>
            <w:rFonts w:ascii="Roboto" w:hAnsi="Roboto"/>
            <w:color w:val="1F1F1F"/>
          </w:rPr>
          <w:t xml:space="preserve"> having more details about a prospect increase the chances of conversion?</w:t>
        </w:r>
      </w:ins>
    </w:p>
    <w:p w:rsidR="00BA64F7" w:rsidRDefault="00BA64F7" w:rsidP="00BA64F7">
      <w:pPr>
        <w:shd w:val="clear" w:color="auto" w:fill="FFFFFF"/>
        <w:spacing w:before="100" w:beforeAutospacing="1" w:after="100" w:afterAutospacing="1"/>
        <w:rPr>
          <w:ins w:id="141" w:author="Sanjay" w:date="2025-08-17T11:44:00Z"/>
          <w:rFonts w:ascii="Roboto" w:hAnsi="Roboto"/>
          <w:color w:val="1F1F1F"/>
        </w:rPr>
      </w:pPr>
    </w:p>
    <w:p w:rsidR="00BA64F7" w:rsidRDefault="00BA64F7" w:rsidP="00BA64F7">
      <w:pPr>
        <w:shd w:val="clear" w:color="auto" w:fill="FFFFFF"/>
        <w:spacing w:before="100" w:beforeAutospacing="1" w:after="100" w:afterAutospacing="1"/>
        <w:rPr>
          <w:ins w:id="142" w:author="Sanjay" w:date="2025-08-17T11:44:00Z"/>
          <w:rFonts w:ascii="Roboto" w:hAnsi="Roboto"/>
          <w:color w:val="1F1F1F"/>
        </w:rPr>
        <w:pPrChange w:id="143" w:author="Sanjay" w:date="2025-08-17T11:44:00Z">
          <w:pPr>
            <w:numPr>
              <w:numId w:val="6"/>
            </w:numPr>
            <w:shd w:val="clear" w:color="auto" w:fill="FFFFFF"/>
            <w:tabs>
              <w:tab w:val="num" w:pos="720"/>
            </w:tabs>
            <w:spacing w:before="100" w:beforeAutospacing="1" w:after="100" w:afterAutospacing="1"/>
            <w:ind w:left="720" w:hanging="360"/>
          </w:pPr>
        </w:pPrChange>
      </w:pPr>
      <w:ins w:id="144" w:author="Sanjay" w:date="2025-08-17T11:44:00Z">
        <w:r>
          <w:rPr>
            <w:rFonts w:ascii="Roboto" w:hAnsi="Roboto"/>
            <w:color w:val="1F1F1F"/>
          </w:rPr>
          <w:t>??</w:t>
        </w:r>
      </w:ins>
    </w:p>
    <w:p w:rsidR="00BA64F7" w:rsidRPr="00B80782" w:rsidRDefault="00BA64F7" w:rsidP="0010400F">
      <w:pPr>
        <w:shd w:val="clear" w:color="auto" w:fill="FFFFFF"/>
        <w:spacing w:before="360" w:after="360"/>
        <w:outlineLvl w:val="2"/>
        <w:rPr>
          <w:ins w:id="145" w:author="Sanjay" w:date="2025-08-17T11:02:00Z"/>
          <w:rFonts w:ascii="Inter" w:hAnsi="Inter"/>
          <w:color w:val="000000"/>
          <w:spacing w:val="-6"/>
          <w:sz w:val="27"/>
          <w:szCs w:val="27"/>
          <w:rPrChange w:id="146" w:author="Sanjay" w:date="2025-08-17T11:37:00Z">
            <w:rPr>
              <w:ins w:id="147" w:author="Sanjay" w:date="2025-08-17T11:02:00Z"/>
              <w:rFonts w:ascii="Inter" w:hAnsi="Inter"/>
              <w:b/>
              <w:bCs/>
              <w:color w:val="000000"/>
              <w:spacing w:val="-6"/>
              <w:sz w:val="27"/>
              <w:szCs w:val="27"/>
            </w:rPr>
          </w:rPrChange>
        </w:rPr>
      </w:pPr>
    </w:p>
    <w:p w:rsidR="000E35A3" w:rsidRDefault="000E35A3" w:rsidP="0010400F">
      <w:pPr>
        <w:shd w:val="clear" w:color="auto" w:fill="FFFFFF"/>
        <w:spacing w:before="360" w:after="360"/>
        <w:outlineLvl w:val="2"/>
        <w:rPr>
          <w:ins w:id="148" w:author="Sanjay" w:date="2025-08-17T10:52:00Z"/>
          <w:rFonts w:ascii="Inter" w:hAnsi="Inter"/>
          <w:b/>
          <w:bCs/>
          <w:color w:val="000000"/>
          <w:spacing w:val="-6"/>
          <w:sz w:val="27"/>
          <w:szCs w:val="27"/>
        </w:rPr>
      </w:pPr>
    </w:p>
    <w:p w:rsidR="00CA0E0E" w:rsidRDefault="00CA0E0E" w:rsidP="0010400F">
      <w:pPr>
        <w:shd w:val="clear" w:color="auto" w:fill="FFFFFF"/>
        <w:spacing w:before="360" w:after="360"/>
        <w:outlineLvl w:val="2"/>
        <w:rPr>
          <w:ins w:id="149" w:author="Sanjay" w:date="2025-08-18T10:53:00Z"/>
          <w:rFonts w:ascii="Inter" w:hAnsi="Inter"/>
          <w:b/>
          <w:bCs/>
          <w:color w:val="000000"/>
          <w:spacing w:val="-6"/>
          <w:sz w:val="27"/>
          <w:szCs w:val="27"/>
        </w:rPr>
      </w:pPr>
      <w:ins w:id="150" w:author="Sanjay" w:date="2025-08-18T10:52:00Z">
        <w:r w:rsidRPr="00CA0E0E">
          <w:rPr>
            <w:rFonts w:ascii="Inter" w:hAnsi="Inter"/>
            <w:b/>
            <w:bCs/>
            <w:color w:val="000000"/>
            <w:spacing w:val="-6"/>
            <w:sz w:val="27"/>
            <w:szCs w:val="27"/>
          </w:rPr>
          <w:lastRenderedPageBreak/>
          <w:drawing>
            <wp:inline distT="0" distB="0" distL="0" distR="0" wp14:anchorId="4EA1FFC9" wp14:editId="373537F3">
              <wp:extent cx="5731510" cy="1569720"/>
              <wp:effectExtent l="0" t="0" r="0" b="5080"/>
              <wp:docPr id="1448452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452596" name=""/>
                      <pic:cNvPicPr/>
                    </pic:nvPicPr>
                    <pic:blipFill>
                      <a:blip r:embed="rId6"/>
                      <a:stretch>
                        <a:fillRect/>
                      </a:stretch>
                    </pic:blipFill>
                    <pic:spPr>
                      <a:xfrm>
                        <a:off x="0" y="0"/>
                        <a:ext cx="5731510" cy="1569720"/>
                      </a:xfrm>
                      <a:prstGeom prst="rect">
                        <a:avLst/>
                      </a:prstGeom>
                    </pic:spPr>
                  </pic:pic>
                </a:graphicData>
              </a:graphic>
            </wp:inline>
          </w:drawing>
        </w:r>
      </w:ins>
    </w:p>
    <w:p w:rsidR="00F9743C" w:rsidRDefault="00F9743C" w:rsidP="0010400F">
      <w:pPr>
        <w:shd w:val="clear" w:color="auto" w:fill="FFFFFF"/>
        <w:spacing w:before="360" w:after="360"/>
        <w:outlineLvl w:val="2"/>
        <w:rPr>
          <w:ins w:id="151" w:author="Sanjay" w:date="2025-08-18T10:53:00Z"/>
          <w:rFonts w:ascii="Inter" w:hAnsi="Inter"/>
          <w:b/>
          <w:bCs/>
          <w:color w:val="000000"/>
          <w:spacing w:val="-6"/>
          <w:sz w:val="27"/>
          <w:szCs w:val="27"/>
        </w:rPr>
      </w:pPr>
    </w:p>
    <w:p w:rsidR="00F9743C" w:rsidRDefault="00F9743C" w:rsidP="0010400F">
      <w:pPr>
        <w:shd w:val="clear" w:color="auto" w:fill="FFFFFF"/>
        <w:spacing w:before="360" w:after="360"/>
        <w:outlineLvl w:val="2"/>
        <w:rPr>
          <w:ins w:id="152" w:author="Sanjay" w:date="2025-08-18T10:53:00Z"/>
          <w:rFonts w:ascii="Inter" w:hAnsi="Inter"/>
          <w:b/>
          <w:bCs/>
          <w:color w:val="000000"/>
          <w:spacing w:val="-6"/>
          <w:sz w:val="27"/>
          <w:szCs w:val="27"/>
        </w:rPr>
      </w:pPr>
      <w:ins w:id="153" w:author="Sanjay" w:date="2025-08-18T10:53:00Z">
        <w:r w:rsidRPr="00F9743C">
          <w:rPr>
            <w:rFonts w:ascii="Inter" w:hAnsi="Inter"/>
            <w:b/>
            <w:bCs/>
            <w:color w:val="000000"/>
            <w:spacing w:val="-6"/>
            <w:sz w:val="27"/>
            <w:szCs w:val="27"/>
          </w:rPr>
          <w:drawing>
            <wp:inline distT="0" distB="0" distL="0" distR="0" wp14:anchorId="421C17CC" wp14:editId="5301EE46">
              <wp:extent cx="5731510" cy="3464560"/>
              <wp:effectExtent l="0" t="0" r="0" b="2540"/>
              <wp:docPr id="1638449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449936" name=""/>
                      <pic:cNvPicPr/>
                    </pic:nvPicPr>
                    <pic:blipFill>
                      <a:blip r:embed="rId7"/>
                      <a:stretch>
                        <a:fillRect/>
                      </a:stretch>
                    </pic:blipFill>
                    <pic:spPr>
                      <a:xfrm>
                        <a:off x="0" y="0"/>
                        <a:ext cx="5731510" cy="3464560"/>
                      </a:xfrm>
                      <a:prstGeom prst="rect">
                        <a:avLst/>
                      </a:prstGeom>
                    </pic:spPr>
                  </pic:pic>
                </a:graphicData>
              </a:graphic>
            </wp:inline>
          </w:drawing>
        </w:r>
      </w:ins>
    </w:p>
    <w:p w:rsidR="00F9743C" w:rsidRDefault="00F9743C" w:rsidP="0010400F">
      <w:pPr>
        <w:shd w:val="clear" w:color="auto" w:fill="FFFFFF"/>
        <w:spacing w:before="360" w:after="360"/>
        <w:outlineLvl w:val="2"/>
        <w:rPr>
          <w:ins w:id="154" w:author="Sanjay" w:date="2025-08-18T11:04:00Z"/>
          <w:rFonts w:ascii="Inter" w:hAnsi="Inter"/>
          <w:b/>
          <w:bCs/>
          <w:color w:val="000000"/>
          <w:spacing w:val="-6"/>
          <w:sz w:val="27"/>
          <w:szCs w:val="27"/>
        </w:rPr>
      </w:pPr>
    </w:p>
    <w:p w:rsidR="00CB6FAF" w:rsidRDefault="00CB6FAF" w:rsidP="0010400F">
      <w:pPr>
        <w:shd w:val="clear" w:color="auto" w:fill="FFFFFF"/>
        <w:spacing w:before="360" w:after="360"/>
        <w:outlineLvl w:val="2"/>
        <w:rPr>
          <w:ins w:id="155" w:author="Sanjay" w:date="2025-08-18T10:53:00Z"/>
          <w:rFonts w:ascii="Inter" w:hAnsi="Inter"/>
          <w:b/>
          <w:bCs/>
          <w:color w:val="000000"/>
          <w:spacing w:val="-6"/>
          <w:sz w:val="27"/>
          <w:szCs w:val="27"/>
        </w:rPr>
      </w:pPr>
    </w:p>
    <w:p w:rsidR="00F9743C" w:rsidRDefault="00F9743C" w:rsidP="0010400F">
      <w:pPr>
        <w:shd w:val="clear" w:color="auto" w:fill="FFFFFF"/>
        <w:spacing w:before="360" w:after="360"/>
        <w:outlineLvl w:val="2"/>
        <w:rPr>
          <w:ins w:id="156" w:author="Sanjay" w:date="2025-08-18T10:54:00Z"/>
          <w:rFonts w:ascii="Inter" w:hAnsi="Inter"/>
          <w:b/>
          <w:bCs/>
          <w:color w:val="000000"/>
          <w:spacing w:val="-6"/>
          <w:sz w:val="27"/>
          <w:szCs w:val="27"/>
        </w:rPr>
      </w:pPr>
      <w:ins w:id="157" w:author="Sanjay" w:date="2025-08-18T10:54:00Z">
        <w:r w:rsidRPr="00F9743C">
          <w:rPr>
            <w:rFonts w:ascii="Inter" w:hAnsi="Inter"/>
            <w:b/>
            <w:bCs/>
            <w:color w:val="000000"/>
            <w:spacing w:val="-6"/>
            <w:sz w:val="27"/>
            <w:szCs w:val="27"/>
          </w:rPr>
          <w:lastRenderedPageBreak/>
          <w:drawing>
            <wp:inline distT="0" distB="0" distL="0" distR="0" wp14:anchorId="1CBB8235" wp14:editId="7ED1967D">
              <wp:extent cx="5422900" cy="2997200"/>
              <wp:effectExtent l="0" t="0" r="0" b="0"/>
              <wp:docPr id="615205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205304" name=""/>
                      <pic:cNvPicPr/>
                    </pic:nvPicPr>
                    <pic:blipFill>
                      <a:blip r:embed="rId8"/>
                      <a:stretch>
                        <a:fillRect/>
                      </a:stretch>
                    </pic:blipFill>
                    <pic:spPr>
                      <a:xfrm>
                        <a:off x="0" y="0"/>
                        <a:ext cx="5422900" cy="2997200"/>
                      </a:xfrm>
                      <a:prstGeom prst="rect">
                        <a:avLst/>
                      </a:prstGeom>
                    </pic:spPr>
                  </pic:pic>
                </a:graphicData>
              </a:graphic>
            </wp:inline>
          </w:drawing>
        </w:r>
      </w:ins>
    </w:p>
    <w:p w:rsidR="00F9743C" w:rsidRDefault="00F9743C" w:rsidP="0010400F">
      <w:pPr>
        <w:shd w:val="clear" w:color="auto" w:fill="FFFFFF"/>
        <w:spacing w:before="360" w:after="360"/>
        <w:outlineLvl w:val="2"/>
        <w:rPr>
          <w:ins w:id="158" w:author="Sanjay" w:date="2025-08-18T10:52:00Z"/>
          <w:rFonts w:ascii="Inter" w:hAnsi="Inter"/>
          <w:b/>
          <w:bCs/>
          <w:color w:val="000000"/>
          <w:spacing w:val="-6"/>
          <w:sz w:val="27"/>
          <w:szCs w:val="27"/>
        </w:rPr>
      </w:pPr>
    </w:p>
    <w:p w:rsidR="0010400F" w:rsidRPr="0010400F" w:rsidRDefault="0010400F" w:rsidP="0010400F">
      <w:pPr>
        <w:shd w:val="clear" w:color="auto" w:fill="FFFFFF"/>
        <w:spacing w:before="360" w:after="360"/>
        <w:outlineLvl w:val="2"/>
        <w:rPr>
          <w:rFonts w:ascii="Inter" w:hAnsi="Inter"/>
          <w:color w:val="000000"/>
          <w:spacing w:val="-6"/>
          <w:sz w:val="27"/>
          <w:szCs w:val="27"/>
        </w:rPr>
      </w:pPr>
      <w:r w:rsidRPr="0010400F">
        <w:rPr>
          <w:rFonts w:ascii="Inter" w:hAnsi="Inter"/>
          <w:b/>
          <w:bCs/>
          <w:color w:val="000000"/>
          <w:spacing w:val="-6"/>
          <w:sz w:val="27"/>
          <w:szCs w:val="27"/>
        </w:rPr>
        <w:t>Data Dictionary</w:t>
      </w:r>
    </w:p>
    <w:p w:rsidR="0010400F" w:rsidRPr="0010400F" w:rsidRDefault="0010400F" w:rsidP="0010400F">
      <w:pPr>
        <w:shd w:val="clear" w:color="auto" w:fill="FFFFFF"/>
        <w:spacing w:before="180" w:after="180"/>
        <w:rPr>
          <w:rFonts w:ascii="unset" w:hAnsi="unset"/>
          <w:color w:val="000000"/>
          <w:spacing w:val="-2"/>
          <w:sz w:val="27"/>
          <w:szCs w:val="27"/>
        </w:rPr>
      </w:pPr>
      <w:r w:rsidRPr="0010400F">
        <w:rPr>
          <w:rFonts w:ascii="unset" w:hAnsi="unset"/>
          <w:color w:val="000000"/>
          <w:spacing w:val="-2"/>
          <w:sz w:val="27"/>
          <w:szCs w:val="27"/>
        </w:rPr>
        <w:t xml:space="preserve">The data contains the different attributes of leads and their interaction details with </w:t>
      </w:r>
      <w:proofErr w:type="spellStart"/>
      <w:r w:rsidRPr="0010400F">
        <w:rPr>
          <w:rFonts w:ascii="unset" w:hAnsi="unset"/>
          <w:color w:val="000000"/>
          <w:spacing w:val="-2"/>
          <w:sz w:val="27"/>
          <w:szCs w:val="27"/>
        </w:rPr>
        <w:t>ExtraaLearn</w:t>
      </w:r>
      <w:proofErr w:type="spellEnd"/>
      <w:r w:rsidRPr="0010400F">
        <w:rPr>
          <w:rFonts w:ascii="unset" w:hAnsi="unset"/>
          <w:color w:val="000000"/>
          <w:spacing w:val="-2"/>
          <w:sz w:val="27"/>
          <w:szCs w:val="27"/>
        </w:rPr>
        <w:t>. The detailed data dictionary is given below.</w:t>
      </w:r>
    </w:p>
    <w:p w:rsidR="0010400F" w:rsidRPr="0010400F" w:rsidRDefault="0010400F" w:rsidP="0010400F">
      <w:pPr>
        <w:numPr>
          <w:ilvl w:val="0"/>
          <w:numId w:val="3"/>
        </w:numPr>
        <w:shd w:val="clear" w:color="auto" w:fill="FFFFFF"/>
        <w:spacing w:before="100" w:beforeAutospacing="1" w:after="100" w:afterAutospacing="1"/>
        <w:rPr>
          <w:rFonts w:ascii="Inter" w:hAnsi="Inter"/>
          <w:color w:val="000000"/>
          <w:spacing w:val="-2"/>
          <w:sz w:val="27"/>
          <w:szCs w:val="27"/>
        </w:rPr>
      </w:pPr>
      <w:r w:rsidRPr="0010400F">
        <w:rPr>
          <w:rFonts w:ascii="Inter" w:hAnsi="Inter"/>
          <w:color w:val="000000"/>
          <w:spacing w:val="-2"/>
          <w:sz w:val="27"/>
          <w:szCs w:val="27"/>
        </w:rPr>
        <w:t> ID: ID of the lead</w:t>
      </w:r>
    </w:p>
    <w:p w:rsidR="0010400F" w:rsidRPr="0010400F" w:rsidRDefault="0010400F" w:rsidP="0010400F">
      <w:pPr>
        <w:numPr>
          <w:ilvl w:val="0"/>
          <w:numId w:val="3"/>
        </w:numPr>
        <w:shd w:val="clear" w:color="auto" w:fill="FFFFFF"/>
        <w:spacing w:before="100" w:beforeAutospacing="1" w:after="100" w:afterAutospacing="1"/>
        <w:rPr>
          <w:rFonts w:ascii="Inter" w:hAnsi="Inter"/>
          <w:color w:val="000000"/>
          <w:spacing w:val="-2"/>
          <w:sz w:val="27"/>
          <w:szCs w:val="27"/>
        </w:rPr>
      </w:pPr>
      <w:r w:rsidRPr="0010400F">
        <w:rPr>
          <w:rFonts w:ascii="Inter" w:hAnsi="Inter"/>
          <w:color w:val="000000"/>
          <w:spacing w:val="-2"/>
          <w:sz w:val="27"/>
          <w:szCs w:val="27"/>
        </w:rPr>
        <w:t> age: Age of the lead</w:t>
      </w:r>
    </w:p>
    <w:p w:rsidR="0010400F" w:rsidRPr="0010400F" w:rsidRDefault="0010400F" w:rsidP="0010400F">
      <w:pPr>
        <w:numPr>
          <w:ilvl w:val="0"/>
          <w:numId w:val="3"/>
        </w:numPr>
        <w:shd w:val="clear" w:color="auto" w:fill="FFFFFF"/>
        <w:spacing w:before="100" w:beforeAutospacing="1" w:after="100" w:afterAutospacing="1"/>
        <w:rPr>
          <w:rFonts w:ascii="Inter" w:hAnsi="Inter"/>
          <w:color w:val="000000"/>
          <w:spacing w:val="-2"/>
          <w:sz w:val="27"/>
          <w:szCs w:val="27"/>
        </w:rPr>
      </w:pPr>
      <w:r w:rsidRPr="0010400F">
        <w:rPr>
          <w:rFonts w:ascii="Inter" w:hAnsi="Inter"/>
          <w:color w:val="000000"/>
          <w:spacing w:val="-2"/>
          <w:sz w:val="27"/>
          <w:szCs w:val="27"/>
        </w:rPr>
        <w:t> </w:t>
      </w:r>
      <w:proofErr w:type="spellStart"/>
      <w:r w:rsidRPr="0010400F">
        <w:rPr>
          <w:rFonts w:ascii="Inter" w:hAnsi="Inter"/>
          <w:color w:val="000000"/>
          <w:spacing w:val="-2"/>
          <w:sz w:val="27"/>
          <w:szCs w:val="27"/>
        </w:rPr>
        <w:t>current_occupation</w:t>
      </w:r>
      <w:proofErr w:type="spellEnd"/>
      <w:r w:rsidRPr="0010400F">
        <w:rPr>
          <w:rFonts w:ascii="Inter" w:hAnsi="Inter"/>
          <w:color w:val="000000"/>
          <w:spacing w:val="-2"/>
          <w:sz w:val="27"/>
          <w:szCs w:val="27"/>
        </w:rPr>
        <w:t>: Current occupation of the lead. Values include 'Professional', 'Unemployed', and 'Student'</w:t>
      </w:r>
    </w:p>
    <w:p w:rsidR="0010400F" w:rsidRPr="0010400F" w:rsidRDefault="0010400F" w:rsidP="0010400F">
      <w:pPr>
        <w:numPr>
          <w:ilvl w:val="0"/>
          <w:numId w:val="3"/>
        </w:numPr>
        <w:shd w:val="clear" w:color="auto" w:fill="FFFFFF"/>
        <w:spacing w:before="100" w:beforeAutospacing="1" w:after="100" w:afterAutospacing="1"/>
        <w:rPr>
          <w:rFonts w:ascii="Inter" w:hAnsi="Inter"/>
          <w:color w:val="000000"/>
          <w:spacing w:val="-2"/>
          <w:sz w:val="27"/>
          <w:szCs w:val="27"/>
        </w:rPr>
      </w:pPr>
      <w:r w:rsidRPr="0010400F">
        <w:rPr>
          <w:rFonts w:ascii="Inter" w:hAnsi="Inter"/>
          <w:color w:val="000000"/>
          <w:spacing w:val="-2"/>
          <w:sz w:val="27"/>
          <w:szCs w:val="27"/>
        </w:rPr>
        <w:t> </w:t>
      </w:r>
      <w:proofErr w:type="spellStart"/>
      <w:r w:rsidRPr="0010400F">
        <w:rPr>
          <w:rFonts w:ascii="Inter" w:hAnsi="Inter"/>
          <w:color w:val="000000"/>
          <w:spacing w:val="-2"/>
          <w:sz w:val="27"/>
          <w:szCs w:val="27"/>
        </w:rPr>
        <w:t>first_interaction</w:t>
      </w:r>
      <w:proofErr w:type="spellEnd"/>
      <w:r w:rsidRPr="0010400F">
        <w:rPr>
          <w:rFonts w:ascii="Inter" w:hAnsi="Inter"/>
          <w:color w:val="000000"/>
          <w:spacing w:val="-2"/>
          <w:sz w:val="27"/>
          <w:szCs w:val="27"/>
        </w:rPr>
        <w:t xml:space="preserve">: How did the lead first interact with </w:t>
      </w:r>
      <w:proofErr w:type="spellStart"/>
      <w:r w:rsidRPr="0010400F">
        <w:rPr>
          <w:rFonts w:ascii="Inter" w:hAnsi="Inter"/>
          <w:color w:val="000000"/>
          <w:spacing w:val="-2"/>
          <w:sz w:val="27"/>
          <w:szCs w:val="27"/>
        </w:rPr>
        <w:t>ExtraaLearn</w:t>
      </w:r>
      <w:proofErr w:type="spellEnd"/>
      <w:r w:rsidRPr="0010400F">
        <w:rPr>
          <w:rFonts w:ascii="Inter" w:hAnsi="Inter"/>
          <w:color w:val="000000"/>
          <w:spacing w:val="-2"/>
          <w:sz w:val="27"/>
          <w:szCs w:val="27"/>
        </w:rPr>
        <w:t>? Values include 'Website' and 'Mobile App'</w:t>
      </w:r>
    </w:p>
    <w:p w:rsidR="0010400F" w:rsidRPr="0010400F" w:rsidRDefault="0010400F" w:rsidP="0010400F">
      <w:pPr>
        <w:numPr>
          <w:ilvl w:val="0"/>
          <w:numId w:val="3"/>
        </w:numPr>
        <w:shd w:val="clear" w:color="auto" w:fill="FFFFFF"/>
        <w:spacing w:before="100" w:beforeAutospacing="1" w:after="100" w:afterAutospacing="1"/>
        <w:rPr>
          <w:rFonts w:ascii="Inter" w:hAnsi="Inter"/>
          <w:color w:val="000000"/>
          <w:spacing w:val="-2"/>
          <w:sz w:val="27"/>
          <w:szCs w:val="27"/>
        </w:rPr>
      </w:pPr>
      <w:r w:rsidRPr="0010400F">
        <w:rPr>
          <w:rFonts w:ascii="Inter" w:hAnsi="Inter"/>
          <w:color w:val="000000"/>
          <w:spacing w:val="-2"/>
          <w:sz w:val="27"/>
          <w:szCs w:val="27"/>
        </w:rPr>
        <w:t> </w:t>
      </w:r>
      <w:proofErr w:type="spellStart"/>
      <w:r w:rsidRPr="0010400F">
        <w:rPr>
          <w:rFonts w:ascii="Inter" w:hAnsi="Inter"/>
          <w:color w:val="000000"/>
          <w:spacing w:val="-2"/>
          <w:sz w:val="27"/>
          <w:szCs w:val="27"/>
        </w:rPr>
        <w:t>profile_completed</w:t>
      </w:r>
      <w:proofErr w:type="spellEnd"/>
      <w:r w:rsidRPr="0010400F">
        <w:rPr>
          <w:rFonts w:ascii="Inter" w:hAnsi="Inter"/>
          <w:color w:val="000000"/>
          <w:spacing w:val="-2"/>
          <w:sz w:val="27"/>
          <w:szCs w:val="27"/>
        </w:rPr>
        <w:t>: What percentage of the profile has been filled by the lead on the website/mobile app? Values include Low - (0-50%), Medium - (50-75%), High (75-100%)</w:t>
      </w:r>
    </w:p>
    <w:p w:rsidR="0010400F" w:rsidRPr="0010400F" w:rsidRDefault="0010400F" w:rsidP="0010400F">
      <w:pPr>
        <w:numPr>
          <w:ilvl w:val="0"/>
          <w:numId w:val="3"/>
        </w:numPr>
        <w:shd w:val="clear" w:color="auto" w:fill="FFFFFF"/>
        <w:spacing w:before="100" w:beforeAutospacing="1" w:after="100" w:afterAutospacing="1"/>
        <w:rPr>
          <w:rFonts w:ascii="Inter" w:hAnsi="Inter"/>
          <w:color w:val="000000"/>
          <w:spacing w:val="-2"/>
          <w:sz w:val="27"/>
          <w:szCs w:val="27"/>
        </w:rPr>
      </w:pPr>
      <w:r w:rsidRPr="0010400F">
        <w:rPr>
          <w:rFonts w:ascii="Inter" w:hAnsi="Inter"/>
          <w:color w:val="000000"/>
          <w:spacing w:val="-2"/>
          <w:sz w:val="27"/>
          <w:szCs w:val="27"/>
        </w:rPr>
        <w:t> </w:t>
      </w:r>
      <w:proofErr w:type="spellStart"/>
      <w:r w:rsidRPr="0010400F">
        <w:rPr>
          <w:rFonts w:ascii="Inter" w:hAnsi="Inter"/>
          <w:color w:val="000000"/>
          <w:spacing w:val="-2"/>
          <w:sz w:val="27"/>
          <w:szCs w:val="27"/>
        </w:rPr>
        <w:t>website_visits</w:t>
      </w:r>
      <w:proofErr w:type="spellEnd"/>
      <w:r w:rsidRPr="0010400F">
        <w:rPr>
          <w:rFonts w:ascii="Inter" w:hAnsi="Inter"/>
          <w:color w:val="000000"/>
          <w:spacing w:val="-2"/>
          <w:sz w:val="27"/>
          <w:szCs w:val="27"/>
        </w:rPr>
        <w:t>: The number of times a lead has visited the website</w:t>
      </w:r>
    </w:p>
    <w:p w:rsidR="0010400F" w:rsidRPr="0010400F" w:rsidRDefault="0010400F" w:rsidP="0010400F">
      <w:pPr>
        <w:numPr>
          <w:ilvl w:val="0"/>
          <w:numId w:val="3"/>
        </w:numPr>
        <w:shd w:val="clear" w:color="auto" w:fill="FFFFFF"/>
        <w:spacing w:before="100" w:beforeAutospacing="1" w:after="100" w:afterAutospacing="1"/>
        <w:rPr>
          <w:rFonts w:ascii="Inter" w:hAnsi="Inter"/>
          <w:color w:val="000000"/>
          <w:spacing w:val="-2"/>
          <w:sz w:val="27"/>
          <w:szCs w:val="27"/>
        </w:rPr>
      </w:pPr>
      <w:r w:rsidRPr="0010400F">
        <w:rPr>
          <w:rFonts w:ascii="Inter" w:hAnsi="Inter"/>
          <w:color w:val="000000"/>
          <w:spacing w:val="-2"/>
          <w:sz w:val="27"/>
          <w:szCs w:val="27"/>
        </w:rPr>
        <w:t> </w:t>
      </w:r>
      <w:proofErr w:type="spellStart"/>
      <w:r w:rsidRPr="0010400F">
        <w:rPr>
          <w:rFonts w:ascii="Inter" w:hAnsi="Inter"/>
          <w:color w:val="000000"/>
          <w:spacing w:val="-2"/>
          <w:sz w:val="27"/>
          <w:szCs w:val="27"/>
        </w:rPr>
        <w:t>time_spent_on_website</w:t>
      </w:r>
      <w:proofErr w:type="spellEnd"/>
      <w:r w:rsidRPr="0010400F">
        <w:rPr>
          <w:rFonts w:ascii="Inter" w:hAnsi="Inter"/>
          <w:color w:val="000000"/>
          <w:spacing w:val="-2"/>
          <w:sz w:val="27"/>
          <w:szCs w:val="27"/>
        </w:rPr>
        <w:t>: Total time spent on the website</w:t>
      </w:r>
    </w:p>
    <w:p w:rsidR="0010400F" w:rsidRPr="0010400F" w:rsidRDefault="0010400F" w:rsidP="0010400F">
      <w:pPr>
        <w:numPr>
          <w:ilvl w:val="0"/>
          <w:numId w:val="3"/>
        </w:numPr>
        <w:shd w:val="clear" w:color="auto" w:fill="FFFFFF"/>
        <w:spacing w:before="100" w:beforeAutospacing="1" w:after="100" w:afterAutospacing="1"/>
        <w:rPr>
          <w:rFonts w:ascii="Inter" w:hAnsi="Inter"/>
          <w:color w:val="000000"/>
          <w:spacing w:val="-2"/>
          <w:sz w:val="27"/>
          <w:szCs w:val="27"/>
        </w:rPr>
      </w:pPr>
      <w:r w:rsidRPr="0010400F">
        <w:rPr>
          <w:rFonts w:ascii="Inter" w:hAnsi="Inter"/>
          <w:color w:val="000000"/>
          <w:spacing w:val="-2"/>
          <w:sz w:val="27"/>
          <w:szCs w:val="27"/>
        </w:rPr>
        <w:t> </w:t>
      </w:r>
      <w:proofErr w:type="spellStart"/>
      <w:r w:rsidRPr="0010400F">
        <w:rPr>
          <w:rFonts w:ascii="Inter" w:hAnsi="Inter"/>
          <w:color w:val="000000"/>
          <w:spacing w:val="-2"/>
          <w:sz w:val="27"/>
          <w:szCs w:val="27"/>
        </w:rPr>
        <w:t>page_views_per_visit</w:t>
      </w:r>
      <w:proofErr w:type="spellEnd"/>
      <w:r w:rsidRPr="0010400F">
        <w:rPr>
          <w:rFonts w:ascii="Inter" w:hAnsi="Inter"/>
          <w:color w:val="000000"/>
          <w:spacing w:val="-2"/>
          <w:sz w:val="27"/>
          <w:szCs w:val="27"/>
        </w:rPr>
        <w:t>: Average number of pages on the website viewed during the visits</w:t>
      </w:r>
    </w:p>
    <w:p w:rsidR="0010400F" w:rsidRPr="0010400F" w:rsidRDefault="0010400F" w:rsidP="0010400F">
      <w:pPr>
        <w:numPr>
          <w:ilvl w:val="0"/>
          <w:numId w:val="3"/>
        </w:numPr>
        <w:shd w:val="clear" w:color="auto" w:fill="FFFFFF"/>
        <w:spacing w:before="100" w:beforeAutospacing="1" w:after="100" w:afterAutospacing="1"/>
        <w:rPr>
          <w:rFonts w:ascii="Inter" w:hAnsi="Inter"/>
          <w:color w:val="000000"/>
          <w:spacing w:val="-2"/>
          <w:sz w:val="27"/>
          <w:szCs w:val="27"/>
        </w:rPr>
      </w:pPr>
      <w:r w:rsidRPr="0010400F">
        <w:rPr>
          <w:rFonts w:ascii="Inter" w:hAnsi="Inter"/>
          <w:color w:val="000000"/>
          <w:spacing w:val="-2"/>
          <w:sz w:val="27"/>
          <w:szCs w:val="27"/>
        </w:rPr>
        <w:t> </w:t>
      </w:r>
      <w:proofErr w:type="spellStart"/>
      <w:r w:rsidRPr="0010400F">
        <w:rPr>
          <w:rFonts w:ascii="Inter" w:hAnsi="Inter"/>
          <w:color w:val="000000"/>
          <w:spacing w:val="-2"/>
          <w:sz w:val="27"/>
          <w:szCs w:val="27"/>
        </w:rPr>
        <w:t>last_activity</w:t>
      </w:r>
      <w:proofErr w:type="spellEnd"/>
      <w:r w:rsidRPr="0010400F">
        <w:rPr>
          <w:rFonts w:ascii="Inter" w:hAnsi="Inter"/>
          <w:color w:val="000000"/>
          <w:spacing w:val="-2"/>
          <w:sz w:val="27"/>
          <w:szCs w:val="27"/>
        </w:rPr>
        <w:t xml:space="preserve">: Last interaction between the lead and </w:t>
      </w:r>
      <w:proofErr w:type="spellStart"/>
      <w:r w:rsidRPr="0010400F">
        <w:rPr>
          <w:rFonts w:ascii="Inter" w:hAnsi="Inter"/>
          <w:color w:val="000000"/>
          <w:spacing w:val="-2"/>
          <w:sz w:val="27"/>
          <w:szCs w:val="27"/>
        </w:rPr>
        <w:t>ExtraaLearn</w:t>
      </w:r>
      <w:proofErr w:type="spellEnd"/>
    </w:p>
    <w:p w:rsidR="0010400F" w:rsidRPr="0010400F" w:rsidRDefault="0010400F" w:rsidP="0010400F">
      <w:pPr>
        <w:numPr>
          <w:ilvl w:val="0"/>
          <w:numId w:val="3"/>
        </w:numPr>
        <w:shd w:val="clear" w:color="auto" w:fill="FFFFFF"/>
        <w:spacing w:before="100" w:beforeAutospacing="1" w:after="100" w:afterAutospacing="1"/>
        <w:rPr>
          <w:rFonts w:ascii="Inter" w:hAnsi="Inter"/>
          <w:color w:val="000000"/>
          <w:spacing w:val="-2"/>
          <w:sz w:val="27"/>
          <w:szCs w:val="27"/>
        </w:rPr>
      </w:pPr>
      <w:r w:rsidRPr="0010400F">
        <w:rPr>
          <w:rFonts w:ascii="Inter" w:hAnsi="Inter"/>
          <w:color w:val="000000"/>
          <w:spacing w:val="-2"/>
          <w:sz w:val="27"/>
          <w:szCs w:val="27"/>
        </w:rPr>
        <w:t> Email Activity: Seeking details about the program through email, Representative shared information with a lead like a brochure of the program, etc.</w:t>
      </w:r>
    </w:p>
    <w:p w:rsidR="0010400F" w:rsidRPr="0010400F" w:rsidRDefault="0010400F" w:rsidP="0010400F">
      <w:pPr>
        <w:numPr>
          <w:ilvl w:val="0"/>
          <w:numId w:val="3"/>
        </w:numPr>
        <w:shd w:val="clear" w:color="auto" w:fill="FFFFFF"/>
        <w:spacing w:before="100" w:beforeAutospacing="1" w:after="100" w:afterAutospacing="1"/>
        <w:rPr>
          <w:rFonts w:ascii="Inter" w:hAnsi="Inter"/>
          <w:color w:val="000000"/>
          <w:spacing w:val="-2"/>
          <w:sz w:val="27"/>
          <w:szCs w:val="27"/>
        </w:rPr>
      </w:pPr>
      <w:r w:rsidRPr="0010400F">
        <w:rPr>
          <w:rFonts w:ascii="Inter" w:hAnsi="Inter"/>
          <w:color w:val="000000"/>
          <w:spacing w:val="-2"/>
          <w:sz w:val="27"/>
          <w:szCs w:val="27"/>
        </w:rPr>
        <w:t> Phone Activity: Had a phone conversation with a representative, had a conversation over SMS with a representative, etc.</w:t>
      </w:r>
      <w:ins w:id="159" w:author="Sanjay" w:date="2025-08-18T18:16:00Z">
        <w:r w:rsidR="004A717E">
          <w:rPr>
            <w:rFonts w:ascii="Inter" w:hAnsi="Inter"/>
            <w:color w:val="000000"/>
            <w:spacing w:val="-2"/>
            <w:sz w:val="27"/>
            <w:szCs w:val="27"/>
          </w:rPr>
          <w:t xml:space="preserve"> </w:t>
        </w:r>
      </w:ins>
    </w:p>
    <w:p w:rsidR="0010400F" w:rsidRPr="0010400F" w:rsidRDefault="0010400F" w:rsidP="0010400F">
      <w:pPr>
        <w:numPr>
          <w:ilvl w:val="0"/>
          <w:numId w:val="3"/>
        </w:numPr>
        <w:shd w:val="clear" w:color="auto" w:fill="FFFFFF"/>
        <w:spacing w:before="100" w:beforeAutospacing="1" w:after="100" w:afterAutospacing="1"/>
        <w:rPr>
          <w:rFonts w:ascii="Inter" w:hAnsi="Inter"/>
          <w:color w:val="000000"/>
          <w:spacing w:val="-2"/>
          <w:sz w:val="27"/>
          <w:szCs w:val="27"/>
        </w:rPr>
      </w:pPr>
      <w:r w:rsidRPr="0010400F">
        <w:rPr>
          <w:rFonts w:ascii="Inter" w:hAnsi="Inter"/>
          <w:color w:val="000000"/>
          <w:spacing w:val="-2"/>
          <w:sz w:val="27"/>
          <w:szCs w:val="27"/>
        </w:rPr>
        <w:lastRenderedPageBreak/>
        <w:t> Website Activity: Interacted on live chat with a representative, updated profile on the website, etc.</w:t>
      </w:r>
    </w:p>
    <w:p w:rsidR="0010400F" w:rsidRPr="0010400F" w:rsidRDefault="0010400F" w:rsidP="0010400F">
      <w:pPr>
        <w:numPr>
          <w:ilvl w:val="0"/>
          <w:numId w:val="3"/>
        </w:numPr>
        <w:shd w:val="clear" w:color="auto" w:fill="FFFFFF"/>
        <w:spacing w:before="100" w:beforeAutospacing="1" w:after="100" w:afterAutospacing="1"/>
        <w:rPr>
          <w:rFonts w:ascii="Inter" w:hAnsi="Inter"/>
          <w:color w:val="000000"/>
          <w:spacing w:val="-2"/>
          <w:sz w:val="27"/>
          <w:szCs w:val="27"/>
        </w:rPr>
      </w:pPr>
      <w:r w:rsidRPr="0010400F">
        <w:rPr>
          <w:rFonts w:ascii="Inter" w:hAnsi="Inter"/>
          <w:color w:val="000000"/>
          <w:spacing w:val="-2"/>
          <w:sz w:val="27"/>
          <w:szCs w:val="27"/>
        </w:rPr>
        <w:t xml:space="preserve">print_media_type1: Flag indicating whether the lead had seen the ad of </w:t>
      </w:r>
      <w:proofErr w:type="spellStart"/>
      <w:r w:rsidRPr="0010400F">
        <w:rPr>
          <w:rFonts w:ascii="Inter" w:hAnsi="Inter"/>
          <w:color w:val="000000"/>
          <w:spacing w:val="-2"/>
          <w:sz w:val="27"/>
          <w:szCs w:val="27"/>
        </w:rPr>
        <w:t>ExtraaLearn</w:t>
      </w:r>
      <w:proofErr w:type="spellEnd"/>
      <w:r w:rsidRPr="0010400F">
        <w:rPr>
          <w:rFonts w:ascii="Inter" w:hAnsi="Inter"/>
          <w:color w:val="000000"/>
          <w:spacing w:val="-2"/>
          <w:sz w:val="27"/>
          <w:szCs w:val="27"/>
        </w:rPr>
        <w:t xml:space="preserve"> in the Newspaper</w:t>
      </w:r>
    </w:p>
    <w:p w:rsidR="0010400F" w:rsidRPr="0010400F" w:rsidRDefault="0010400F" w:rsidP="0010400F">
      <w:pPr>
        <w:numPr>
          <w:ilvl w:val="0"/>
          <w:numId w:val="3"/>
        </w:numPr>
        <w:shd w:val="clear" w:color="auto" w:fill="FFFFFF"/>
        <w:spacing w:before="100" w:beforeAutospacing="1" w:after="100" w:afterAutospacing="1"/>
        <w:rPr>
          <w:rFonts w:ascii="Inter" w:hAnsi="Inter"/>
          <w:color w:val="000000"/>
          <w:spacing w:val="-2"/>
          <w:sz w:val="27"/>
          <w:szCs w:val="27"/>
        </w:rPr>
      </w:pPr>
      <w:r w:rsidRPr="0010400F">
        <w:rPr>
          <w:rFonts w:ascii="Inter" w:hAnsi="Inter"/>
          <w:color w:val="000000"/>
          <w:spacing w:val="-2"/>
          <w:sz w:val="27"/>
          <w:szCs w:val="27"/>
        </w:rPr>
        <w:t xml:space="preserve">print_media_type2: Flag indicating whether the lead had seen the ad of </w:t>
      </w:r>
      <w:proofErr w:type="spellStart"/>
      <w:r w:rsidRPr="0010400F">
        <w:rPr>
          <w:rFonts w:ascii="Inter" w:hAnsi="Inter"/>
          <w:color w:val="000000"/>
          <w:spacing w:val="-2"/>
          <w:sz w:val="27"/>
          <w:szCs w:val="27"/>
        </w:rPr>
        <w:t>ExtraaLearn</w:t>
      </w:r>
      <w:proofErr w:type="spellEnd"/>
      <w:r w:rsidRPr="0010400F">
        <w:rPr>
          <w:rFonts w:ascii="Inter" w:hAnsi="Inter"/>
          <w:color w:val="000000"/>
          <w:spacing w:val="-2"/>
          <w:sz w:val="27"/>
          <w:szCs w:val="27"/>
        </w:rPr>
        <w:t xml:space="preserve"> in the Magazine</w:t>
      </w:r>
    </w:p>
    <w:p w:rsidR="0010400F" w:rsidRPr="0010400F" w:rsidRDefault="0010400F" w:rsidP="0010400F">
      <w:pPr>
        <w:numPr>
          <w:ilvl w:val="0"/>
          <w:numId w:val="3"/>
        </w:numPr>
        <w:shd w:val="clear" w:color="auto" w:fill="FFFFFF"/>
        <w:spacing w:before="100" w:beforeAutospacing="1" w:after="100" w:afterAutospacing="1"/>
        <w:rPr>
          <w:rFonts w:ascii="Inter" w:hAnsi="Inter"/>
          <w:color w:val="000000"/>
          <w:spacing w:val="-2"/>
          <w:sz w:val="27"/>
          <w:szCs w:val="27"/>
        </w:rPr>
      </w:pPr>
      <w:proofErr w:type="spellStart"/>
      <w:r w:rsidRPr="0010400F">
        <w:rPr>
          <w:rFonts w:ascii="Inter" w:hAnsi="Inter"/>
          <w:color w:val="000000"/>
          <w:spacing w:val="-2"/>
          <w:sz w:val="27"/>
          <w:szCs w:val="27"/>
        </w:rPr>
        <w:t>digital_media</w:t>
      </w:r>
      <w:proofErr w:type="spellEnd"/>
      <w:r w:rsidRPr="0010400F">
        <w:rPr>
          <w:rFonts w:ascii="Inter" w:hAnsi="Inter"/>
          <w:color w:val="000000"/>
          <w:spacing w:val="-2"/>
          <w:sz w:val="27"/>
          <w:szCs w:val="27"/>
        </w:rPr>
        <w:t xml:space="preserve">: Flag indicating whether the lead had seen the ad of </w:t>
      </w:r>
      <w:proofErr w:type="spellStart"/>
      <w:r w:rsidRPr="0010400F">
        <w:rPr>
          <w:rFonts w:ascii="Inter" w:hAnsi="Inter"/>
          <w:color w:val="000000"/>
          <w:spacing w:val="-2"/>
          <w:sz w:val="27"/>
          <w:szCs w:val="27"/>
        </w:rPr>
        <w:t>ExtraaLearn</w:t>
      </w:r>
      <w:proofErr w:type="spellEnd"/>
      <w:r w:rsidRPr="0010400F">
        <w:rPr>
          <w:rFonts w:ascii="Inter" w:hAnsi="Inter"/>
          <w:color w:val="000000"/>
          <w:spacing w:val="-2"/>
          <w:sz w:val="27"/>
          <w:szCs w:val="27"/>
        </w:rPr>
        <w:t xml:space="preserve"> on the digital platforms</w:t>
      </w:r>
    </w:p>
    <w:p w:rsidR="0010400F" w:rsidRPr="0010400F" w:rsidRDefault="0010400F" w:rsidP="0010400F">
      <w:pPr>
        <w:numPr>
          <w:ilvl w:val="0"/>
          <w:numId w:val="3"/>
        </w:numPr>
        <w:shd w:val="clear" w:color="auto" w:fill="FFFFFF"/>
        <w:spacing w:before="100" w:beforeAutospacing="1" w:after="100" w:afterAutospacing="1"/>
        <w:rPr>
          <w:rFonts w:ascii="Inter" w:hAnsi="Inter"/>
          <w:color w:val="000000"/>
          <w:spacing w:val="-2"/>
          <w:sz w:val="27"/>
          <w:szCs w:val="27"/>
        </w:rPr>
      </w:pPr>
      <w:proofErr w:type="spellStart"/>
      <w:r w:rsidRPr="0010400F">
        <w:rPr>
          <w:rFonts w:ascii="Inter" w:hAnsi="Inter"/>
          <w:color w:val="000000"/>
          <w:spacing w:val="-2"/>
          <w:sz w:val="27"/>
          <w:szCs w:val="27"/>
        </w:rPr>
        <w:t>educational_channels</w:t>
      </w:r>
      <w:proofErr w:type="spellEnd"/>
      <w:r w:rsidRPr="0010400F">
        <w:rPr>
          <w:rFonts w:ascii="Inter" w:hAnsi="Inter"/>
          <w:color w:val="000000"/>
          <w:spacing w:val="-2"/>
          <w:sz w:val="27"/>
          <w:szCs w:val="27"/>
        </w:rPr>
        <w:t xml:space="preserve">: Flag indicating whether the lead had heard about </w:t>
      </w:r>
      <w:proofErr w:type="spellStart"/>
      <w:r w:rsidRPr="0010400F">
        <w:rPr>
          <w:rFonts w:ascii="Inter" w:hAnsi="Inter"/>
          <w:color w:val="000000"/>
          <w:spacing w:val="-2"/>
          <w:sz w:val="27"/>
          <w:szCs w:val="27"/>
        </w:rPr>
        <w:t>ExtraaLearn</w:t>
      </w:r>
      <w:proofErr w:type="spellEnd"/>
      <w:r w:rsidRPr="0010400F">
        <w:rPr>
          <w:rFonts w:ascii="Inter" w:hAnsi="Inter"/>
          <w:color w:val="000000"/>
          <w:spacing w:val="-2"/>
          <w:sz w:val="27"/>
          <w:szCs w:val="27"/>
        </w:rPr>
        <w:t xml:space="preserve"> in the education channels like online forums, discussion threads, educational websites, etc.</w:t>
      </w:r>
    </w:p>
    <w:p w:rsidR="0010400F" w:rsidRPr="0010400F" w:rsidRDefault="0010400F" w:rsidP="0010400F">
      <w:pPr>
        <w:numPr>
          <w:ilvl w:val="0"/>
          <w:numId w:val="3"/>
        </w:numPr>
        <w:shd w:val="clear" w:color="auto" w:fill="FFFFFF"/>
        <w:spacing w:before="100" w:beforeAutospacing="1" w:after="100" w:afterAutospacing="1"/>
        <w:rPr>
          <w:rFonts w:ascii="Inter" w:hAnsi="Inter"/>
          <w:color w:val="000000"/>
          <w:spacing w:val="-2"/>
          <w:sz w:val="27"/>
          <w:szCs w:val="27"/>
        </w:rPr>
      </w:pPr>
      <w:r w:rsidRPr="0010400F">
        <w:rPr>
          <w:rFonts w:ascii="Inter" w:hAnsi="Inter"/>
          <w:color w:val="000000"/>
          <w:spacing w:val="-2"/>
          <w:sz w:val="27"/>
          <w:szCs w:val="27"/>
        </w:rPr>
        <w:t xml:space="preserve">referral: Flag indicating whether the lead had heard about </w:t>
      </w:r>
      <w:proofErr w:type="spellStart"/>
      <w:r w:rsidRPr="0010400F">
        <w:rPr>
          <w:rFonts w:ascii="Inter" w:hAnsi="Inter"/>
          <w:color w:val="000000"/>
          <w:spacing w:val="-2"/>
          <w:sz w:val="27"/>
          <w:szCs w:val="27"/>
        </w:rPr>
        <w:t>ExtraaLearn</w:t>
      </w:r>
      <w:proofErr w:type="spellEnd"/>
      <w:r w:rsidRPr="0010400F">
        <w:rPr>
          <w:rFonts w:ascii="Inter" w:hAnsi="Inter"/>
          <w:color w:val="000000"/>
          <w:spacing w:val="-2"/>
          <w:sz w:val="27"/>
          <w:szCs w:val="27"/>
        </w:rPr>
        <w:t xml:space="preserve"> through reference.</w:t>
      </w:r>
    </w:p>
    <w:p w:rsidR="0010400F" w:rsidRPr="0010400F" w:rsidRDefault="0010400F" w:rsidP="0010400F">
      <w:pPr>
        <w:numPr>
          <w:ilvl w:val="0"/>
          <w:numId w:val="3"/>
        </w:numPr>
        <w:shd w:val="clear" w:color="auto" w:fill="FFFFFF"/>
        <w:spacing w:before="100" w:beforeAutospacing="1" w:after="100" w:afterAutospacing="1"/>
        <w:rPr>
          <w:rFonts w:ascii="Inter" w:hAnsi="Inter"/>
          <w:color w:val="000000"/>
          <w:spacing w:val="-2"/>
          <w:sz w:val="27"/>
          <w:szCs w:val="27"/>
        </w:rPr>
      </w:pPr>
      <w:r w:rsidRPr="0010400F">
        <w:rPr>
          <w:rFonts w:ascii="Inter" w:hAnsi="Inter"/>
          <w:color w:val="000000"/>
          <w:spacing w:val="-2"/>
          <w:sz w:val="27"/>
          <w:szCs w:val="27"/>
        </w:rPr>
        <w:t>status: Flag indicating whether the lead was converted to a paid customer or not.</w:t>
      </w:r>
    </w:p>
    <w:p w:rsidR="0015769F" w:rsidRDefault="0015769F">
      <w:pPr>
        <w:rPr>
          <w:ins w:id="160" w:author="Sanjay" w:date="2025-08-18T15:05:00Z"/>
        </w:rPr>
      </w:pPr>
    </w:p>
    <w:p w:rsidR="00776E1D" w:rsidRDefault="00776E1D">
      <w:pPr>
        <w:rPr>
          <w:ins w:id="161" w:author="Sanjay" w:date="2025-08-18T15:05:00Z"/>
        </w:rPr>
      </w:pPr>
    </w:p>
    <w:p w:rsidR="00776E1D" w:rsidRDefault="00776E1D">
      <w:pPr>
        <w:rPr>
          <w:ins w:id="162" w:author="Sanjay" w:date="2025-08-18T15:05:00Z"/>
        </w:rPr>
      </w:pPr>
      <w:ins w:id="163" w:author="Sanjay" w:date="2025-08-18T15:05:00Z">
        <w:r w:rsidRPr="00776E1D">
          <w:drawing>
            <wp:inline distT="0" distB="0" distL="0" distR="0" wp14:anchorId="43B1E384" wp14:editId="1795DAD9">
              <wp:extent cx="5731510" cy="1586865"/>
              <wp:effectExtent l="0" t="0" r="0" b="635"/>
              <wp:docPr id="145383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38737" name=""/>
                      <pic:cNvPicPr/>
                    </pic:nvPicPr>
                    <pic:blipFill>
                      <a:blip r:embed="rId9"/>
                      <a:stretch>
                        <a:fillRect/>
                      </a:stretch>
                    </pic:blipFill>
                    <pic:spPr>
                      <a:xfrm>
                        <a:off x="0" y="0"/>
                        <a:ext cx="5731510" cy="1586865"/>
                      </a:xfrm>
                      <a:prstGeom prst="rect">
                        <a:avLst/>
                      </a:prstGeom>
                    </pic:spPr>
                  </pic:pic>
                </a:graphicData>
              </a:graphic>
            </wp:inline>
          </w:drawing>
        </w:r>
      </w:ins>
    </w:p>
    <w:p w:rsidR="00776E1D" w:rsidRDefault="00776E1D">
      <w:pPr>
        <w:rPr>
          <w:ins w:id="164" w:author="Sanjay" w:date="2025-08-18T15:07:00Z"/>
        </w:rPr>
      </w:pPr>
    </w:p>
    <w:p w:rsidR="00776E1D" w:rsidRDefault="00776E1D" w:rsidP="00776E1D">
      <w:pPr>
        <w:shd w:val="clear" w:color="auto" w:fill="F7F7F7"/>
        <w:spacing w:line="255" w:lineRule="atLeast"/>
        <w:rPr>
          <w:ins w:id="165" w:author="Sanjay" w:date="2025-08-18T15:07:00Z"/>
          <w:rFonts w:ascii="Courier New" w:hAnsi="Courier New" w:cs="Courier New"/>
          <w:color w:val="000000"/>
          <w:sz w:val="18"/>
          <w:szCs w:val="18"/>
        </w:rPr>
      </w:pPr>
      <w:ins w:id="166" w:author="Sanjay" w:date="2025-08-18T15:07:00Z">
        <w:r>
          <w:rPr>
            <w:rFonts w:ascii="Courier New" w:hAnsi="Courier New" w:cs="Courier New"/>
            <w:color w:val="008000"/>
            <w:sz w:val="18"/>
            <w:szCs w:val="18"/>
          </w:rPr>
          <w:t># --&lt;remove&gt;The company's first impression on the customer must have an impact. Do the first channels of interaction have an impact on the lead status?</w:t>
        </w:r>
      </w:ins>
    </w:p>
    <w:p w:rsidR="00776E1D" w:rsidRDefault="00776E1D">
      <w:pPr>
        <w:rPr>
          <w:ins w:id="167" w:author="Sanjay" w:date="2025-08-18T15:07:00Z"/>
        </w:rPr>
      </w:pPr>
    </w:p>
    <w:p w:rsidR="00776E1D" w:rsidRDefault="00776E1D">
      <w:pPr>
        <w:rPr>
          <w:ins w:id="168" w:author="Sanjay" w:date="2025-08-18T15:09:00Z"/>
        </w:rPr>
      </w:pPr>
      <w:ins w:id="169" w:author="Sanjay" w:date="2025-08-18T15:08:00Z">
        <w:r>
          <w:t>Mobile app usage is high</w:t>
        </w:r>
      </w:ins>
      <w:ins w:id="170" w:author="Sanjay" w:date="2025-08-18T15:11:00Z">
        <w:r>
          <w:t xml:space="preserve"> (89%)</w:t>
        </w:r>
      </w:ins>
      <w:ins w:id="171" w:author="Sanjay" w:date="2025-08-18T15:08:00Z">
        <w:r>
          <w:t xml:space="preserve"> compared to website </w:t>
        </w:r>
      </w:ins>
      <w:ins w:id="172" w:author="Sanjay" w:date="2025-08-18T15:09:00Z">
        <w:r>
          <w:t>than using it for conversion.</w:t>
        </w:r>
      </w:ins>
    </w:p>
    <w:p w:rsidR="00776E1D" w:rsidRDefault="00776E1D">
      <w:pPr>
        <w:rPr>
          <w:ins w:id="173" w:author="Sanjay" w:date="2025-08-18T15:05:00Z"/>
        </w:rPr>
      </w:pPr>
      <w:ins w:id="174" w:author="Sanjay" w:date="2025-08-18T15:09:00Z">
        <w:r>
          <w:t>Website</w:t>
        </w:r>
      </w:ins>
      <w:ins w:id="175" w:author="Sanjay" w:date="2025-08-18T15:10:00Z">
        <w:r>
          <w:t xml:space="preserve"> usage of 45%</w:t>
        </w:r>
      </w:ins>
      <w:ins w:id="176" w:author="Sanjay" w:date="2025-08-18T15:09:00Z">
        <w:r>
          <w:t xml:space="preserve"> is the first interacti</w:t>
        </w:r>
      </w:ins>
      <w:ins w:id="177" w:author="Sanjay" w:date="2025-08-18T15:10:00Z">
        <w:r>
          <w:t>on for lead conversion to paid customer.</w:t>
        </w:r>
      </w:ins>
    </w:p>
    <w:p w:rsidR="00776E1D" w:rsidRPr="00776E1D" w:rsidRDefault="00776E1D" w:rsidP="00776E1D">
      <w:pPr>
        <w:numPr>
          <w:ilvl w:val="0"/>
          <w:numId w:val="7"/>
        </w:numPr>
        <w:shd w:val="clear" w:color="auto" w:fill="FFFFFF"/>
        <w:spacing w:before="100" w:beforeAutospacing="1" w:after="100" w:afterAutospacing="1"/>
        <w:rPr>
          <w:ins w:id="178" w:author="Sanjay" w:date="2025-08-18T15:06:00Z"/>
          <w:rFonts w:ascii="Roboto" w:hAnsi="Roboto"/>
          <w:color w:val="1F1F1F"/>
        </w:rPr>
      </w:pPr>
      <w:ins w:id="179" w:author="Sanjay" w:date="2025-08-18T15:06:00Z">
        <w:r>
          <w:rPr>
            <w:rFonts w:ascii="Roboto" w:hAnsi="Roboto"/>
            <w:color w:val="1F1F1F"/>
          </w:rPr>
          <w:t>Highest mobile app usage by leads 89%.</w:t>
        </w:r>
      </w:ins>
    </w:p>
    <w:p w:rsidR="00776E1D" w:rsidRDefault="00776E1D" w:rsidP="00776E1D">
      <w:pPr>
        <w:numPr>
          <w:ilvl w:val="0"/>
          <w:numId w:val="7"/>
        </w:numPr>
        <w:shd w:val="clear" w:color="auto" w:fill="FFFFFF"/>
        <w:spacing w:before="100" w:beforeAutospacing="1" w:after="100" w:afterAutospacing="1"/>
        <w:rPr>
          <w:ins w:id="180" w:author="Sanjay" w:date="2025-08-18T15:05:00Z"/>
          <w:rFonts w:ascii="Roboto" w:hAnsi="Roboto"/>
          <w:color w:val="1F1F1F"/>
        </w:rPr>
      </w:pPr>
      <w:ins w:id="181" w:author="Sanjay" w:date="2025-08-18T15:05:00Z">
        <w:r>
          <w:rPr>
            <w:rFonts w:ascii="Roboto" w:hAnsi="Roboto"/>
            <w:color w:val="1F1F1F"/>
          </w:rPr>
          <w:t>About 45% paid customer</w:t>
        </w:r>
      </w:ins>
      <w:ins w:id="182" w:author="Sanjay" w:date="2025-08-18T15:17:00Z">
        <w:r>
          <w:rPr>
            <w:rFonts w:ascii="Roboto" w:hAnsi="Roboto"/>
            <w:color w:val="1F1F1F"/>
          </w:rPr>
          <w:t>s</w:t>
        </w:r>
      </w:ins>
      <w:ins w:id="183" w:author="Sanjay" w:date="2025-08-18T15:05:00Z">
        <w:r>
          <w:rPr>
            <w:rFonts w:ascii="Roboto" w:hAnsi="Roboto"/>
            <w:color w:val="1F1F1F"/>
          </w:rPr>
          <w:t xml:space="preserve"> use website as first interaction compared to mobile app being 11%.</w:t>
        </w:r>
      </w:ins>
    </w:p>
    <w:p w:rsidR="00776E1D" w:rsidRDefault="00776E1D">
      <w:pPr>
        <w:rPr>
          <w:ins w:id="184" w:author="Sanjay" w:date="2025-08-18T21:13:00Z"/>
        </w:rPr>
      </w:pPr>
    </w:p>
    <w:p w:rsidR="00CB1EC8" w:rsidRDefault="00CB1EC8">
      <w:pPr>
        <w:rPr>
          <w:ins w:id="185" w:author="Sanjay" w:date="2025-08-18T21:13:00Z"/>
        </w:rPr>
      </w:pPr>
    </w:p>
    <w:p w:rsidR="00CB1EC8" w:rsidRDefault="00CB1EC8"/>
    <w:sectPr w:rsidR="00CB1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w:altName w:val="Times New Roman"/>
    <w:panose1 w:val="020B0604020202020204"/>
    <w:charset w:val="00"/>
    <w:family w:val="roman"/>
    <w:notTrueType/>
    <w:pitch w:val="default"/>
  </w:font>
  <w:font w:name="Inter">
    <w:altName w:val="Cambria"/>
    <w:panose1 w:val="020B0604020202020204"/>
    <w:charset w:val="00"/>
    <w:family w:val="roman"/>
    <w:pitch w:val="default"/>
  </w:font>
  <w:font w:name="unset">
    <w:altName w:val="Cambria"/>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42487"/>
    <w:multiLevelType w:val="multilevel"/>
    <w:tmpl w:val="EF901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E09E1"/>
    <w:multiLevelType w:val="multilevel"/>
    <w:tmpl w:val="6700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97167F"/>
    <w:multiLevelType w:val="multilevel"/>
    <w:tmpl w:val="6A2C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855C91"/>
    <w:multiLevelType w:val="multilevel"/>
    <w:tmpl w:val="06B81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9E3799"/>
    <w:multiLevelType w:val="multilevel"/>
    <w:tmpl w:val="469C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7C5C7F"/>
    <w:multiLevelType w:val="multilevel"/>
    <w:tmpl w:val="83F6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297173"/>
    <w:multiLevelType w:val="multilevel"/>
    <w:tmpl w:val="5754A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1427859">
    <w:abstractNumId w:val="5"/>
  </w:num>
  <w:num w:numId="2" w16cid:durableId="149295508">
    <w:abstractNumId w:val="2"/>
  </w:num>
  <w:num w:numId="3" w16cid:durableId="955215192">
    <w:abstractNumId w:val="1"/>
  </w:num>
  <w:num w:numId="4" w16cid:durableId="1422215915">
    <w:abstractNumId w:val="3"/>
  </w:num>
  <w:num w:numId="5" w16cid:durableId="1588030711">
    <w:abstractNumId w:val="0"/>
  </w:num>
  <w:num w:numId="6" w16cid:durableId="1811902948">
    <w:abstractNumId w:val="6"/>
  </w:num>
  <w:num w:numId="7" w16cid:durableId="167314599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jay">
    <w15:presenceInfo w15:providerId="None" w15:userId="Sanj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00F"/>
    <w:rsid w:val="00060DE3"/>
    <w:rsid w:val="000919FC"/>
    <w:rsid w:val="000E35A3"/>
    <w:rsid w:val="0010400F"/>
    <w:rsid w:val="0015769F"/>
    <w:rsid w:val="00214E75"/>
    <w:rsid w:val="0030741E"/>
    <w:rsid w:val="004A717E"/>
    <w:rsid w:val="00552A10"/>
    <w:rsid w:val="005A6179"/>
    <w:rsid w:val="006C3608"/>
    <w:rsid w:val="006E6742"/>
    <w:rsid w:val="00776E1D"/>
    <w:rsid w:val="008D3F24"/>
    <w:rsid w:val="008F3703"/>
    <w:rsid w:val="00B80782"/>
    <w:rsid w:val="00BA64F7"/>
    <w:rsid w:val="00CA0E0E"/>
    <w:rsid w:val="00CB1EC8"/>
    <w:rsid w:val="00CB208E"/>
    <w:rsid w:val="00CB6FAF"/>
    <w:rsid w:val="00DF7A94"/>
    <w:rsid w:val="00F33CF1"/>
    <w:rsid w:val="00F761FE"/>
    <w:rsid w:val="00F9743C"/>
    <w:rsid w:val="00FB4CD8"/>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26DC"/>
  <w15:chartTrackingRefBased/>
  <w15:docId w15:val="{7A00FB8B-68A9-3D40-8EB9-3394B004C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4F7"/>
    <w:rPr>
      <w:rFonts w:ascii="Times New Roman" w:eastAsia="Times New Roman" w:hAnsi="Times New Roman" w:cs="Times New Roman"/>
      <w:kern w:val="0"/>
      <w:lang w:eastAsia="en-GB" w:bidi="hi-IN"/>
      <w14:ligatures w14:val="none"/>
    </w:rPr>
  </w:style>
  <w:style w:type="paragraph" w:styleId="Heading3">
    <w:name w:val="heading 3"/>
    <w:basedOn w:val="Normal"/>
    <w:link w:val="Heading3Char"/>
    <w:uiPriority w:val="9"/>
    <w:qFormat/>
    <w:rsid w:val="0010400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400F"/>
    <w:rPr>
      <w:rFonts w:ascii="Times New Roman" w:eastAsia="Times New Roman" w:hAnsi="Times New Roman" w:cs="Times New Roman"/>
      <w:b/>
      <w:bCs/>
      <w:kern w:val="0"/>
      <w:sz w:val="27"/>
      <w:szCs w:val="27"/>
      <w:lang w:eastAsia="en-GB" w:bidi="hi-IN"/>
      <w14:ligatures w14:val="none"/>
    </w:rPr>
  </w:style>
  <w:style w:type="character" w:customStyle="1" w:styleId="istypography">
    <w:name w:val="is_typography"/>
    <w:basedOn w:val="DefaultParagraphFont"/>
    <w:rsid w:val="0010400F"/>
  </w:style>
  <w:style w:type="character" w:styleId="Hyperlink">
    <w:name w:val="Hyperlink"/>
    <w:basedOn w:val="DefaultParagraphFont"/>
    <w:uiPriority w:val="99"/>
    <w:semiHidden/>
    <w:unhideWhenUsed/>
    <w:rsid w:val="0010400F"/>
    <w:rPr>
      <w:color w:val="0000FF"/>
      <w:u w:val="single"/>
    </w:rPr>
  </w:style>
  <w:style w:type="character" w:styleId="Strong">
    <w:name w:val="Strong"/>
    <w:basedOn w:val="DefaultParagraphFont"/>
    <w:uiPriority w:val="22"/>
    <w:qFormat/>
    <w:rsid w:val="0010400F"/>
    <w:rPr>
      <w:b/>
      <w:bCs/>
    </w:rPr>
  </w:style>
  <w:style w:type="paragraph" w:styleId="NormalWeb">
    <w:name w:val="Normal (Web)"/>
    <w:basedOn w:val="Normal"/>
    <w:uiPriority w:val="99"/>
    <w:semiHidden/>
    <w:unhideWhenUsed/>
    <w:rsid w:val="0010400F"/>
    <w:pPr>
      <w:spacing w:before="100" w:beforeAutospacing="1" w:after="100" w:afterAutospacing="1"/>
    </w:pPr>
  </w:style>
  <w:style w:type="paragraph" w:styleId="Revision">
    <w:name w:val="Revision"/>
    <w:hidden/>
    <w:uiPriority w:val="99"/>
    <w:semiHidden/>
    <w:rsid w:val="00DF7A94"/>
  </w:style>
  <w:style w:type="paragraph" w:styleId="ListParagraph">
    <w:name w:val="List Paragraph"/>
    <w:basedOn w:val="Normal"/>
    <w:uiPriority w:val="34"/>
    <w:qFormat/>
    <w:rsid w:val="00DF7A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981678">
      <w:bodyDiv w:val="1"/>
      <w:marLeft w:val="0"/>
      <w:marRight w:val="0"/>
      <w:marTop w:val="0"/>
      <w:marBottom w:val="0"/>
      <w:divBdr>
        <w:top w:val="none" w:sz="0" w:space="0" w:color="auto"/>
        <w:left w:val="none" w:sz="0" w:space="0" w:color="auto"/>
        <w:bottom w:val="none" w:sz="0" w:space="0" w:color="auto"/>
        <w:right w:val="none" w:sz="0" w:space="0" w:color="auto"/>
      </w:divBdr>
    </w:div>
    <w:div w:id="657346702">
      <w:bodyDiv w:val="1"/>
      <w:marLeft w:val="0"/>
      <w:marRight w:val="0"/>
      <w:marTop w:val="0"/>
      <w:marBottom w:val="0"/>
      <w:divBdr>
        <w:top w:val="none" w:sz="0" w:space="0" w:color="auto"/>
        <w:left w:val="none" w:sz="0" w:space="0" w:color="auto"/>
        <w:bottom w:val="none" w:sz="0" w:space="0" w:color="auto"/>
        <w:right w:val="none" w:sz="0" w:space="0" w:color="auto"/>
      </w:divBdr>
      <w:divsChild>
        <w:div w:id="253635532">
          <w:marLeft w:val="0"/>
          <w:marRight w:val="0"/>
          <w:marTop w:val="0"/>
          <w:marBottom w:val="0"/>
          <w:divBdr>
            <w:top w:val="none" w:sz="0" w:space="0" w:color="auto"/>
            <w:left w:val="none" w:sz="0" w:space="0" w:color="auto"/>
            <w:bottom w:val="none" w:sz="0" w:space="0" w:color="auto"/>
            <w:right w:val="none" w:sz="0" w:space="0" w:color="auto"/>
          </w:divBdr>
          <w:divsChild>
            <w:div w:id="1431311133">
              <w:marLeft w:val="0"/>
              <w:marRight w:val="0"/>
              <w:marTop w:val="0"/>
              <w:marBottom w:val="0"/>
              <w:divBdr>
                <w:top w:val="none" w:sz="0" w:space="0" w:color="auto"/>
                <w:left w:val="none" w:sz="0" w:space="0" w:color="auto"/>
                <w:bottom w:val="none" w:sz="0" w:space="0" w:color="auto"/>
                <w:right w:val="none" w:sz="0" w:space="0" w:color="auto"/>
              </w:divBdr>
              <w:divsChild>
                <w:div w:id="1322463164">
                  <w:marLeft w:val="0"/>
                  <w:marRight w:val="0"/>
                  <w:marTop w:val="0"/>
                  <w:marBottom w:val="0"/>
                  <w:divBdr>
                    <w:top w:val="none" w:sz="0" w:space="0" w:color="auto"/>
                    <w:left w:val="none" w:sz="0" w:space="0" w:color="auto"/>
                    <w:bottom w:val="none" w:sz="0" w:space="0" w:color="auto"/>
                    <w:right w:val="none" w:sz="0" w:space="0" w:color="auto"/>
                  </w:divBdr>
                  <w:divsChild>
                    <w:div w:id="163637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15974">
              <w:marLeft w:val="0"/>
              <w:marRight w:val="0"/>
              <w:marTop w:val="0"/>
              <w:marBottom w:val="0"/>
              <w:divBdr>
                <w:top w:val="none" w:sz="0" w:space="0" w:color="auto"/>
                <w:left w:val="none" w:sz="0" w:space="0" w:color="auto"/>
                <w:bottom w:val="none" w:sz="0" w:space="0" w:color="auto"/>
                <w:right w:val="none" w:sz="0" w:space="0" w:color="auto"/>
              </w:divBdr>
            </w:div>
          </w:divsChild>
        </w:div>
        <w:div w:id="2142381580">
          <w:marLeft w:val="0"/>
          <w:marRight w:val="0"/>
          <w:marTop w:val="0"/>
          <w:marBottom w:val="0"/>
          <w:divBdr>
            <w:top w:val="none" w:sz="0" w:space="0" w:color="auto"/>
            <w:left w:val="none" w:sz="0" w:space="0" w:color="auto"/>
            <w:bottom w:val="none" w:sz="0" w:space="0" w:color="auto"/>
            <w:right w:val="none" w:sz="0" w:space="0" w:color="auto"/>
          </w:divBdr>
          <w:divsChild>
            <w:div w:id="90708880">
              <w:marLeft w:val="0"/>
              <w:marRight w:val="0"/>
              <w:marTop w:val="0"/>
              <w:marBottom w:val="0"/>
              <w:divBdr>
                <w:top w:val="single" w:sz="2" w:space="0" w:color="000000"/>
                <w:left w:val="single" w:sz="2" w:space="0" w:color="000000"/>
                <w:bottom w:val="single" w:sz="2" w:space="0" w:color="000000"/>
                <w:right w:val="single" w:sz="2" w:space="0" w:color="000000"/>
              </w:divBdr>
              <w:divsChild>
                <w:div w:id="1978023880">
                  <w:marLeft w:val="0"/>
                  <w:marRight w:val="0"/>
                  <w:marTop w:val="0"/>
                  <w:marBottom w:val="0"/>
                  <w:divBdr>
                    <w:top w:val="single" w:sz="2" w:space="12" w:color="000000"/>
                    <w:left w:val="single" w:sz="2" w:space="12" w:color="000000"/>
                    <w:bottom w:val="single" w:sz="2" w:space="12" w:color="000000"/>
                    <w:right w:val="single" w:sz="2" w:space="12" w:color="000000"/>
                  </w:divBdr>
                  <w:divsChild>
                    <w:div w:id="553348914">
                      <w:marLeft w:val="0"/>
                      <w:marRight w:val="0"/>
                      <w:marTop w:val="0"/>
                      <w:marBottom w:val="0"/>
                      <w:divBdr>
                        <w:top w:val="none" w:sz="0" w:space="0" w:color="auto"/>
                        <w:left w:val="none" w:sz="0" w:space="0" w:color="auto"/>
                        <w:bottom w:val="none" w:sz="0" w:space="0" w:color="auto"/>
                        <w:right w:val="none" w:sz="0" w:space="0" w:color="auto"/>
                      </w:divBdr>
                      <w:divsChild>
                        <w:div w:id="2131236653">
                          <w:marLeft w:val="0"/>
                          <w:marRight w:val="0"/>
                          <w:marTop w:val="0"/>
                          <w:marBottom w:val="0"/>
                          <w:divBdr>
                            <w:top w:val="none" w:sz="0" w:space="0" w:color="auto"/>
                            <w:left w:val="none" w:sz="0" w:space="0" w:color="auto"/>
                            <w:bottom w:val="none" w:sz="0" w:space="0" w:color="auto"/>
                            <w:right w:val="none" w:sz="0" w:space="0" w:color="auto"/>
                          </w:divBdr>
                          <w:divsChild>
                            <w:div w:id="3939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518927">
      <w:bodyDiv w:val="1"/>
      <w:marLeft w:val="0"/>
      <w:marRight w:val="0"/>
      <w:marTop w:val="0"/>
      <w:marBottom w:val="0"/>
      <w:divBdr>
        <w:top w:val="none" w:sz="0" w:space="0" w:color="auto"/>
        <w:left w:val="none" w:sz="0" w:space="0" w:color="auto"/>
        <w:bottom w:val="none" w:sz="0" w:space="0" w:color="auto"/>
        <w:right w:val="none" w:sz="0" w:space="0" w:color="auto"/>
      </w:divBdr>
    </w:div>
    <w:div w:id="1644694402">
      <w:bodyDiv w:val="1"/>
      <w:marLeft w:val="0"/>
      <w:marRight w:val="0"/>
      <w:marTop w:val="0"/>
      <w:marBottom w:val="0"/>
      <w:divBdr>
        <w:top w:val="none" w:sz="0" w:space="0" w:color="auto"/>
        <w:left w:val="none" w:sz="0" w:space="0" w:color="auto"/>
        <w:bottom w:val="none" w:sz="0" w:space="0" w:color="auto"/>
        <w:right w:val="none" w:sz="0" w:space="0" w:color="auto"/>
      </w:divBdr>
    </w:div>
    <w:div w:id="1757744796">
      <w:bodyDiv w:val="1"/>
      <w:marLeft w:val="0"/>
      <w:marRight w:val="0"/>
      <w:marTop w:val="0"/>
      <w:marBottom w:val="0"/>
      <w:divBdr>
        <w:top w:val="none" w:sz="0" w:space="0" w:color="auto"/>
        <w:left w:val="none" w:sz="0" w:space="0" w:color="auto"/>
        <w:bottom w:val="none" w:sz="0" w:space="0" w:color="auto"/>
        <w:right w:val="none" w:sz="0" w:space="0" w:color="auto"/>
      </w:divBdr>
      <w:divsChild>
        <w:div w:id="1699701052">
          <w:marLeft w:val="0"/>
          <w:marRight w:val="0"/>
          <w:marTop w:val="0"/>
          <w:marBottom w:val="0"/>
          <w:divBdr>
            <w:top w:val="none" w:sz="0" w:space="0" w:color="auto"/>
            <w:left w:val="none" w:sz="0" w:space="0" w:color="auto"/>
            <w:bottom w:val="none" w:sz="0" w:space="0" w:color="auto"/>
            <w:right w:val="none" w:sz="0" w:space="0" w:color="auto"/>
          </w:divBdr>
          <w:divsChild>
            <w:div w:id="26623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7420">
      <w:bodyDiv w:val="1"/>
      <w:marLeft w:val="0"/>
      <w:marRight w:val="0"/>
      <w:marTop w:val="0"/>
      <w:marBottom w:val="0"/>
      <w:divBdr>
        <w:top w:val="none" w:sz="0" w:space="0" w:color="auto"/>
        <w:left w:val="none" w:sz="0" w:space="0" w:color="auto"/>
        <w:bottom w:val="none" w:sz="0" w:space="0" w:color="auto"/>
        <w:right w:val="none" w:sz="0" w:space="0" w:color="auto"/>
      </w:divBdr>
    </w:div>
    <w:div w:id="209061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CB754-EB02-5B49-97C3-BDE3827B5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6</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10</cp:revision>
  <dcterms:created xsi:type="dcterms:W3CDTF">2025-08-01T02:16:00Z</dcterms:created>
  <dcterms:modified xsi:type="dcterms:W3CDTF">2025-08-20T14:49:00Z</dcterms:modified>
</cp:coreProperties>
</file>